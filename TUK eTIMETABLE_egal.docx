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5B83E2" w14:textId="0847234B" w:rsidR="000C5484" w:rsidRDefault="000C5484" w:rsidP="000C5484">
      <w:pPr>
        <w:spacing w:line="240" w:lineRule="auto"/>
        <w:jc w:val="both"/>
        <w:rPr>
          <w:rFonts w:ascii="Times New Roman" w:hAnsi="Times New Roman" w:cs="Times New Roman"/>
          <w:sz w:val="24"/>
          <w:szCs w:val="24"/>
        </w:rPr>
      </w:pPr>
      <w:r w:rsidRPr="00720794">
        <w:rPr>
          <w:rFonts w:ascii="Times New Roman" w:hAnsi="Times New Roman" w:cs="Times New Roman"/>
          <w:noProof/>
          <w:sz w:val="24"/>
          <w:szCs w:val="24"/>
        </w:rPr>
        <w:drawing>
          <wp:inline distT="0" distB="0" distL="0" distR="0" wp14:anchorId="43F962B3" wp14:editId="514C352F">
            <wp:extent cx="1638300" cy="16668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uk.png"/>
                    <pic:cNvPicPr/>
                  </pic:nvPicPr>
                  <pic:blipFill>
                    <a:blip r:embed="rId5">
                      <a:extLst>
                        <a:ext uri="{28A0092B-C50C-407E-A947-70E740481C1C}">
                          <a14:useLocalDpi xmlns:a14="http://schemas.microsoft.com/office/drawing/2010/main" val="0"/>
                        </a:ext>
                      </a:extLst>
                    </a:blip>
                    <a:stretch>
                      <a:fillRect/>
                    </a:stretch>
                  </pic:blipFill>
                  <pic:spPr>
                    <a:xfrm>
                      <a:off x="0" y="0"/>
                      <a:ext cx="1785034" cy="1816168"/>
                    </a:xfrm>
                    <a:prstGeom prst="rect">
                      <a:avLst/>
                    </a:prstGeom>
                  </pic:spPr>
                </pic:pic>
              </a:graphicData>
            </a:graphic>
          </wp:inline>
        </w:drawing>
      </w:r>
    </w:p>
    <w:p w14:paraId="2C21A912" w14:textId="77777777" w:rsidR="00797FE7" w:rsidRPr="00720794" w:rsidRDefault="00797FE7" w:rsidP="000C5484">
      <w:pPr>
        <w:spacing w:line="240" w:lineRule="auto"/>
        <w:jc w:val="both"/>
        <w:rPr>
          <w:rFonts w:ascii="Times New Roman" w:hAnsi="Times New Roman" w:cs="Times New Roman"/>
          <w:sz w:val="24"/>
          <w:szCs w:val="24"/>
        </w:rPr>
      </w:pPr>
    </w:p>
    <w:p w14:paraId="79DF4173" w14:textId="77777777" w:rsidR="000C5484" w:rsidRPr="00720794" w:rsidRDefault="000C5484" w:rsidP="000C5484">
      <w:pPr>
        <w:spacing w:line="240" w:lineRule="auto"/>
        <w:jc w:val="both"/>
        <w:rPr>
          <w:rFonts w:ascii="Times New Roman" w:hAnsi="Times New Roman" w:cs="Times New Roman"/>
          <w:b/>
          <w:sz w:val="24"/>
          <w:szCs w:val="24"/>
        </w:rPr>
      </w:pPr>
      <w:r w:rsidRPr="00720794">
        <w:rPr>
          <w:rFonts w:ascii="Times New Roman" w:hAnsi="Times New Roman" w:cs="Times New Roman"/>
          <w:b/>
          <w:sz w:val="24"/>
          <w:szCs w:val="24"/>
        </w:rPr>
        <w:t>THE TECHNICAL UNIVERSITY OF KENYA</w:t>
      </w:r>
    </w:p>
    <w:p w14:paraId="04DEDC81" w14:textId="77777777" w:rsidR="000C5484" w:rsidRPr="00720794" w:rsidRDefault="000C5484" w:rsidP="000C5484">
      <w:pPr>
        <w:spacing w:line="240" w:lineRule="auto"/>
        <w:jc w:val="both"/>
        <w:rPr>
          <w:rFonts w:ascii="Times New Roman" w:hAnsi="Times New Roman" w:cs="Times New Roman"/>
          <w:b/>
          <w:sz w:val="24"/>
          <w:szCs w:val="24"/>
        </w:rPr>
      </w:pPr>
      <w:r w:rsidRPr="00720794">
        <w:rPr>
          <w:rFonts w:ascii="Times New Roman" w:hAnsi="Times New Roman" w:cs="Times New Roman"/>
          <w:b/>
          <w:sz w:val="24"/>
          <w:szCs w:val="24"/>
        </w:rPr>
        <w:t>Faculty of Applied Science and Technology</w:t>
      </w:r>
    </w:p>
    <w:p w14:paraId="74BE00ED" w14:textId="77777777" w:rsidR="000C5484" w:rsidRPr="00720794" w:rsidRDefault="000C5484" w:rsidP="000C5484">
      <w:pPr>
        <w:spacing w:line="240" w:lineRule="auto"/>
        <w:jc w:val="both"/>
        <w:rPr>
          <w:rFonts w:ascii="Times New Roman" w:hAnsi="Times New Roman" w:cs="Times New Roman"/>
          <w:b/>
          <w:sz w:val="24"/>
          <w:szCs w:val="24"/>
        </w:rPr>
      </w:pPr>
      <w:r w:rsidRPr="00720794">
        <w:rPr>
          <w:rFonts w:ascii="Times New Roman" w:hAnsi="Times New Roman" w:cs="Times New Roman"/>
          <w:b/>
          <w:sz w:val="24"/>
          <w:szCs w:val="24"/>
        </w:rPr>
        <w:t>School of Computing and Information Technology</w:t>
      </w:r>
    </w:p>
    <w:p w14:paraId="3836698D" w14:textId="77777777" w:rsidR="000C5484" w:rsidRPr="00720794" w:rsidRDefault="000C5484" w:rsidP="000C5484">
      <w:pPr>
        <w:spacing w:line="240" w:lineRule="auto"/>
        <w:jc w:val="both"/>
        <w:rPr>
          <w:rFonts w:ascii="Times New Roman" w:hAnsi="Times New Roman" w:cs="Times New Roman"/>
          <w:b/>
          <w:sz w:val="24"/>
          <w:szCs w:val="24"/>
        </w:rPr>
      </w:pPr>
      <w:r w:rsidRPr="00720794">
        <w:rPr>
          <w:rFonts w:ascii="Times New Roman" w:hAnsi="Times New Roman" w:cs="Times New Roman"/>
          <w:b/>
          <w:sz w:val="24"/>
          <w:szCs w:val="24"/>
        </w:rPr>
        <w:t>Department of Computer Science and technology</w:t>
      </w:r>
    </w:p>
    <w:p w14:paraId="1A7C1DF7" w14:textId="77777777" w:rsidR="000C5484" w:rsidRPr="00720794" w:rsidRDefault="000C5484" w:rsidP="000C5484">
      <w:pPr>
        <w:spacing w:line="240" w:lineRule="auto"/>
        <w:jc w:val="both"/>
        <w:rPr>
          <w:rFonts w:ascii="Times New Roman" w:hAnsi="Times New Roman" w:cs="Times New Roman"/>
          <w:b/>
          <w:sz w:val="24"/>
          <w:szCs w:val="24"/>
        </w:rPr>
      </w:pPr>
    </w:p>
    <w:p w14:paraId="26965B1B" w14:textId="77777777" w:rsidR="000C5484" w:rsidRPr="00720794" w:rsidRDefault="000C5484" w:rsidP="000C5484">
      <w:pPr>
        <w:spacing w:after="0" w:line="240" w:lineRule="auto"/>
        <w:jc w:val="both"/>
        <w:rPr>
          <w:rFonts w:ascii="Times New Roman" w:hAnsi="Times New Roman" w:cs="Times New Roman"/>
          <w:i/>
          <w:iCs/>
          <w:sz w:val="24"/>
          <w:szCs w:val="24"/>
        </w:rPr>
      </w:pPr>
    </w:p>
    <w:p w14:paraId="7131F47F" w14:textId="772D1F5C" w:rsidR="000C5484" w:rsidRDefault="000C5484" w:rsidP="000C5484">
      <w:pPr>
        <w:spacing w:after="0" w:line="240" w:lineRule="auto"/>
        <w:jc w:val="both"/>
        <w:rPr>
          <w:rFonts w:ascii="Times New Roman" w:hAnsi="Times New Roman" w:cs="Times New Roman"/>
          <w:i/>
          <w:iCs/>
          <w:sz w:val="24"/>
          <w:szCs w:val="24"/>
        </w:rPr>
      </w:pPr>
    </w:p>
    <w:p w14:paraId="19191338" w14:textId="72031C7D" w:rsidR="00D15F30" w:rsidRDefault="00D15F30" w:rsidP="000C5484">
      <w:pPr>
        <w:spacing w:after="0" w:line="240" w:lineRule="auto"/>
        <w:jc w:val="both"/>
        <w:rPr>
          <w:rFonts w:ascii="Times New Roman" w:hAnsi="Times New Roman" w:cs="Times New Roman"/>
          <w:i/>
          <w:iCs/>
          <w:sz w:val="24"/>
          <w:szCs w:val="24"/>
        </w:rPr>
      </w:pPr>
    </w:p>
    <w:p w14:paraId="7C68DCBF" w14:textId="77777777" w:rsidR="00D15F30" w:rsidRPr="00720794" w:rsidRDefault="00D15F30" w:rsidP="000C5484">
      <w:pPr>
        <w:spacing w:after="0" w:line="240" w:lineRule="auto"/>
        <w:jc w:val="both"/>
        <w:rPr>
          <w:rFonts w:ascii="Times New Roman" w:hAnsi="Times New Roman" w:cs="Times New Roman"/>
          <w:i/>
          <w:iCs/>
          <w:sz w:val="24"/>
          <w:szCs w:val="24"/>
        </w:rPr>
      </w:pPr>
    </w:p>
    <w:p w14:paraId="247D963D" w14:textId="77777777" w:rsidR="000C5484" w:rsidRPr="00720794" w:rsidRDefault="000C5484" w:rsidP="000C5484">
      <w:pPr>
        <w:spacing w:after="0" w:line="240" w:lineRule="auto"/>
        <w:jc w:val="both"/>
        <w:rPr>
          <w:rFonts w:ascii="Times New Roman" w:hAnsi="Times New Roman" w:cs="Times New Roman"/>
          <w:i/>
          <w:iCs/>
          <w:sz w:val="24"/>
          <w:szCs w:val="24"/>
        </w:rPr>
      </w:pPr>
    </w:p>
    <w:p w14:paraId="00F95D6F" w14:textId="77777777" w:rsidR="000C5484" w:rsidRPr="00720794" w:rsidRDefault="000C5484" w:rsidP="000C5484">
      <w:pPr>
        <w:spacing w:after="0" w:line="240" w:lineRule="auto"/>
        <w:jc w:val="both"/>
        <w:rPr>
          <w:rFonts w:ascii="Times New Roman" w:hAnsi="Times New Roman" w:cs="Times New Roman"/>
          <w:i/>
          <w:iCs/>
          <w:sz w:val="24"/>
          <w:szCs w:val="24"/>
        </w:rPr>
      </w:pPr>
    </w:p>
    <w:p w14:paraId="7982126F" w14:textId="77777777" w:rsidR="000C5484" w:rsidRPr="00720794" w:rsidRDefault="000C5484" w:rsidP="000C5484">
      <w:pPr>
        <w:spacing w:after="0" w:line="240" w:lineRule="auto"/>
        <w:jc w:val="both"/>
        <w:rPr>
          <w:rFonts w:ascii="Times New Roman" w:hAnsi="Times New Roman" w:cs="Times New Roman"/>
          <w:i/>
          <w:iCs/>
          <w:sz w:val="24"/>
          <w:szCs w:val="24"/>
        </w:rPr>
      </w:pPr>
    </w:p>
    <w:p w14:paraId="0E0A257D" w14:textId="77777777" w:rsidR="000C5484" w:rsidRPr="00720794" w:rsidRDefault="000C5484" w:rsidP="000C5484">
      <w:pPr>
        <w:spacing w:after="0" w:line="240" w:lineRule="auto"/>
        <w:jc w:val="both"/>
        <w:rPr>
          <w:rFonts w:ascii="Times New Roman" w:hAnsi="Times New Roman" w:cs="Times New Roman"/>
          <w:i/>
          <w:iCs/>
          <w:sz w:val="24"/>
          <w:szCs w:val="24"/>
        </w:rPr>
      </w:pPr>
    </w:p>
    <w:p w14:paraId="364CE07C" w14:textId="210B66AF" w:rsidR="000C5484" w:rsidRPr="00720794" w:rsidRDefault="000C5484" w:rsidP="000C5484">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TUK eTimetable</w:t>
      </w:r>
    </w:p>
    <w:p w14:paraId="250B3C3B" w14:textId="6452767D" w:rsidR="000C5484" w:rsidRPr="00720794" w:rsidRDefault="000C5484" w:rsidP="000C5484">
      <w:pPr>
        <w:spacing w:after="0" w:line="240" w:lineRule="auto"/>
        <w:jc w:val="both"/>
        <w:rPr>
          <w:rFonts w:ascii="Times New Roman" w:hAnsi="Times New Roman" w:cs="Times New Roman"/>
          <w:i/>
          <w:iCs/>
          <w:sz w:val="24"/>
          <w:szCs w:val="24"/>
        </w:rPr>
      </w:pPr>
      <w:r w:rsidRPr="00720794">
        <w:rPr>
          <w:rFonts w:ascii="Times New Roman" w:hAnsi="Times New Roman" w:cs="Times New Roman"/>
          <w:i/>
          <w:iCs/>
          <w:sz w:val="24"/>
          <w:szCs w:val="24"/>
        </w:rPr>
        <w:t>A project submitted</w:t>
      </w:r>
      <w:r w:rsidR="00FA73DE">
        <w:rPr>
          <w:rFonts w:ascii="Times New Roman" w:hAnsi="Times New Roman" w:cs="Times New Roman"/>
          <w:i/>
          <w:iCs/>
          <w:sz w:val="24"/>
          <w:szCs w:val="24"/>
        </w:rPr>
        <w:t xml:space="preserve"> </w:t>
      </w:r>
      <w:r w:rsidRPr="00720794">
        <w:rPr>
          <w:rFonts w:ascii="Times New Roman" w:hAnsi="Times New Roman" w:cs="Times New Roman"/>
          <w:i/>
          <w:iCs/>
          <w:sz w:val="24"/>
          <w:szCs w:val="24"/>
        </w:rPr>
        <w:t>in partial fulfillment of the requirements for the degree of</w:t>
      </w:r>
    </w:p>
    <w:p w14:paraId="3B1274A8" w14:textId="77777777" w:rsidR="000C5484" w:rsidRPr="00720794" w:rsidRDefault="000C5484" w:rsidP="000C5484">
      <w:pPr>
        <w:spacing w:line="240" w:lineRule="auto"/>
        <w:jc w:val="both"/>
        <w:rPr>
          <w:rFonts w:ascii="Times New Roman" w:hAnsi="Times New Roman" w:cs="Times New Roman"/>
          <w:b/>
          <w:sz w:val="24"/>
          <w:szCs w:val="24"/>
        </w:rPr>
      </w:pPr>
      <w:r w:rsidRPr="00720794">
        <w:rPr>
          <w:rFonts w:ascii="Times New Roman" w:hAnsi="Times New Roman" w:cs="Times New Roman"/>
          <w:i/>
          <w:iCs/>
          <w:sz w:val="24"/>
          <w:szCs w:val="24"/>
        </w:rPr>
        <w:t>Bachelor of technology in</w:t>
      </w:r>
      <w:r w:rsidRPr="00720794">
        <w:rPr>
          <w:rFonts w:ascii="Times New Roman" w:hAnsi="Times New Roman" w:cs="Times New Roman"/>
          <w:b/>
          <w:i/>
          <w:iCs/>
          <w:sz w:val="24"/>
          <w:szCs w:val="24"/>
        </w:rPr>
        <w:t xml:space="preserve"> </w:t>
      </w:r>
      <w:r w:rsidRPr="00720794">
        <w:rPr>
          <w:rFonts w:ascii="Times New Roman" w:hAnsi="Times New Roman" w:cs="Times New Roman"/>
          <w:i/>
          <w:iCs/>
          <w:sz w:val="24"/>
          <w:szCs w:val="24"/>
        </w:rPr>
        <w:t>{</w:t>
      </w:r>
      <w:r w:rsidRPr="00720794">
        <w:rPr>
          <w:rFonts w:ascii="Times New Roman" w:hAnsi="Times New Roman" w:cs="Times New Roman"/>
          <w:b/>
          <w:i/>
          <w:iCs/>
          <w:sz w:val="24"/>
          <w:szCs w:val="24"/>
        </w:rPr>
        <w:t>Communication and Computer Networks</w:t>
      </w:r>
      <w:r w:rsidRPr="00720794">
        <w:rPr>
          <w:rFonts w:ascii="Times New Roman" w:hAnsi="Times New Roman" w:cs="Times New Roman"/>
          <w:i/>
          <w:iCs/>
          <w:sz w:val="24"/>
          <w:szCs w:val="24"/>
        </w:rPr>
        <w:t xml:space="preserve">} </w:t>
      </w:r>
    </w:p>
    <w:p w14:paraId="4E1226F9" w14:textId="77777777" w:rsidR="000C5484" w:rsidRPr="00720794" w:rsidRDefault="000C5484" w:rsidP="000C5484">
      <w:pPr>
        <w:spacing w:line="240" w:lineRule="auto"/>
        <w:jc w:val="both"/>
        <w:rPr>
          <w:rFonts w:ascii="Times New Roman" w:hAnsi="Times New Roman" w:cs="Times New Roman"/>
          <w:b/>
          <w:sz w:val="24"/>
          <w:szCs w:val="24"/>
        </w:rPr>
      </w:pPr>
    </w:p>
    <w:p w14:paraId="296E0569" w14:textId="77777777" w:rsidR="000C5484" w:rsidRPr="00720794" w:rsidRDefault="000C5484" w:rsidP="000C5484">
      <w:pPr>
        <w:spacing w:line="240" w:lineRule="auto"/>
        <w:jc w:val="both"/>
        <w:rPr>
          <w:rFonts w:ascii="Times New Roman" w:hAnsi="Times New Roman" w:cs="Times New Roman"/>
          <w:b/>
          <w:sz w:val="24"/>
          <w:szCs w:val="24"/>
        </w:rPr>
      </w:pPr>
    </w:p>
    <w:p w14:paraId="7CD256A5" w14:textId="02CC0470" w:rsidR="000C5484" w:rsidRDefault="000C5484" w:rsidP="000C5484">
      <w:pPr>
        <w:spacing w:line="240" w:lineRule="auto"/>
        <w:jc w:val="both"/>
        <w:rPr>
          <w:rFonts w:ascii="Times New Roman" w:hAnsi="Times New Roman" w:cs="Times New Roman"/>
          <w:b/>
          <w:sz w:val="24"/>
          <w:szCs w:val="24"/>
        </w:rPr>
      </w:pPr>
    </w:p>
    <w:p w14:paraId="67D2E273" w14:textId="2046449A" w:rsidR="00D15F30" w:rsidRDefault="00D15F30" w:rsidP="000C5484">
      <w:pPr>
        <w:spacing w:line="240" w:lineRule="auto"/>
        <w:jc w:val="both"/>
        <w:rPr>
          <w:rFonts w:ascii="Times New Roman" w:hAnsi="Times New Roman" w:cs="Times New Roman"/>
          <w:b/>
          <w:sz w:val="24"/>
          <w:szCs w:val="24"/>
        </w:rPr>
      </w:pPr>
    </w:p>
    <w:p w14:paraId="42C284DD" w14:textId="3B6FDF9D" w:rsidR="00D15F30" w:rsidRDefault="00D15F30" w:rsidP="000C5484">
      <w:pPr>
        <w:spacing w:line="240" w:lineRule="auto"/>
        <w:jc w:val="both"/>
        <w:rPr>
          <w:rFonts w:ascii="Times New Roman" w:hAnsi="Times New Roman" w:cs="Times New Roman"/>
          <w:b/>
          <w:sz w:val="24"/>
          <w:szCs w:val="24"/>
        </w:rPr>
      </w:pPr>
    </w:p>
    <w:p w14:paraId="4DE24EE5" w14:textId="7DF97E41" w:rsidR="00D15F30" w:rsidRDefault="00D15F30" w:rsidP="000C5484">
      <w:pPr>
        <w:spacing w:line="240" w:lineRule="auto"/>
        <w:jc w:val="both"/>
        <w:rPr>
          <w:rFonts w:ascii="Times New Roman" w:hAnsi="Times New Roman" w:cs="Times New Roman"/>
          <w:b/>
          <w:sz w:val="24"/>
          <w:szCs w:val="24"/>
        </w:rPr>
      </w:pPr>
    </w:p>
    <w:p w14:paraId="676D865C" w14:textId="77777777" w:rsidR="00D15F30" w:rsidRPr="00720794" w:rsidRDefault="00D15F30" w:rsidP="000C5484">
      <w:pPr>
        <w:spacing w:line="240" w:lineRule="auto"/>
        <w:jc w:val="both"/>
        <w:rPr>
          <w:rFonts w:ascii="Times New Roman" w:hAnsi="Times New Roman" w:cs="Times New Roman"/>
          <w:b/>
          <w:sz w:val="24"/>
          <w:szCs w:val="24"/>
        </w:rPr>
      </w:pPr>
    </w:p>
    <w:p w14:paraId="2C52FF6A" w14:textId="77777777" w:rsidR="000C5484" w:rsidRPr="00720794" w:rsidRDefault="000C5484" w:rsidP="000C5484">
      <w:pPr>
        <w:spacing w:line="240" w:lineRule="auto"/>
        <w:jc w:val="both"/>
        <w:rPr>
          <w:rFonts w:ascii="Times New Roman" w:hAnsi="Times New Roman" w:cs="Times New Roman"/>
          <w:b/>
          <w:sz w:val="24"/>
          <w:szCs w:val="24"/>
        </w:rPr>
      </w:pPr>
    </w:p>
    <w:p w14:paraId="071D4893" w14:textId="77777777" w:rsidR="000C5484" w:rsidRPr="00720794" w:rsidRDefault="000C5484" w:rsidP="000C5484">
      <w:pPr>
        <w:spacing w:line="240" w:lineRule="auto"/>
        <w:jc w:val="both"/>
        <w:rPr>
          <w:rFonts w:ascii="Times New Roman" w:hAnsi="Times New Roman" w:cs="Times New Roman"/>
          <w:sz w:val="24"/>
          <w:szCs w:val="24"/>
        </w:rPr>
      </w:pPr>
      <w:r w:rsidRPr="00720794">
        <w:rPr>
          <w:rFonts w:ascii="Times New Roman" w:hAnsi="Times New Roman" w:cs="Times New Roman"/>
          <w:sz w:val="24"/>
          <w:szCs w:val="24"/>
        </w:rPr>
        <w:t xml:space="preserve"> by:</w:t>
      </w:r>
    </w:p>
    <w:p w14:paraId="0975D253" w14:textId="77777777" w:rsidR="000C5484" w:rsidRPr="00720794" w:rsidRDefault="000C5484" w:rsidP="000C5484">
      <w:pPr>
        <w:spacing w:line="240" w:lineRule="auto"/>
        <w:jc w:val="both"/>
        <w:rPr>
          <w:rFonts w:ascii="Times New Roman" w:hAnsi="Times New Roman" w:cs="Times New Roman"/>
          <w:sz w:val="24"/>
          <w:szCs w:val="24"/>
        </w:rPr>
      </w:pPr>
      <w:r w:rsidRPr="00720794">
        <w:rPr>
          <w:rFonts w:ascii="Times New Roman" w:hAnsi="Times New Roman" w:cs="Times New Roman"/>
          <w:b/>
          <w:sz w:val="24"/>
          <w:szCs w:val="24"/>
        </w:rPr>
        <w:t>Name: Egal Mohamed adhan</w:t>
      </w:r>
    </w:p>
    <w:p w14:paraId="08125FFF" w14:textId="77777777" w:rsidR="000C5484" w:rsidRPr="00720794" w:rsidRDefault="000C5484" w:rsidP="000C5484">
      <w:pPr>
        <w:spacing w:line="240" w:lineRule="auto"/>
        <w:jc w:val="both"/>
        <w:rPr>
          <w:rFonts w:ascii="Times New Roman" w:hAnsi="Times New Roman" w:cs="Times New Roman"/>
          <w:b/>
          <w:sz w:val="24"/>
          <w:szCs w:val="24"/>
        </w:rPr>
      </w:pPr>
      <w:r w:rsidRPr="00720794">
        <w:rPr>
          <w:rFonts w:ascii="Times New Roman" w:hAnsi="Times New Roman" w:cs="Times New Roman"/>
          <w:b/>
          <w:sz w:val="24"/>
          <w:szCs w:val="24"/>
        </w:rPr>
        <w:lastRenderedPageBreak/>
        <w:t>Reg No.</w:t>
      </w:r>
      <w:r w:rsidRPr="00720794">
        <w:rPr>
          <w:rFonts w:ascii="Times New Roman" w:hAnsi="Times New Roman" w:cs="Times New Roman"/>
          <w:sz w:val="24"/>
          <w:szCs w:val="24"/>
        </w:rPr>
        <w:t xml:space="preserve">  </w:t>
      </w:r>
      <w:r w:rsidRPr="00720794">
        <w:rPr>
          <w:rFonts w:ascii="Times New Roman" w:hAnsi="Times New Roman" w:cs="Times New Roman"/>
          <w:b/>
          <w:sz w:val="24"/>
          <w:szCs w:val="24"/>
        </w:rPr>
        <w:t>Scij\01095\2014</w:t>
      </w:r>
    </w:p>
    <w:p w14:paraId="590827B3" w14:textId="77777777" w:rsidR="00FA73DE" w:rsidRDefault="00FA73DE">
      <w:pPr>
        <w:rPr>
          <w:rStyle w:val="fontstyle01"/>
        </w:rPr>
      </w:pPr>
    </w:p>
    <w:p w14:paraId="03F22848" w14:textId="38CFB99B" w:rsidR="000C5484" w:rsidRDefault="000C5484" w:rsidP="000C5484">
      <w:pPr>
        <w:spacing w:line="240" w:lineRule="auto"/>
        <w:jc w:val="both"/>
      </w:pPr>
      <w:bookmarkStart w:id="0" w:name="_Toc505194230"/>
      <w:r>
        <w:t xml:space="preserve">Project Title Suggestion: </w:t>
      </w:r>
      <w:r w:rsidR="00FA73DE">
        <w:t>TUK eTimetable</w:t>
      </w:r>
      <w:r>
        <w:t>: A Web-based system for improved access to school timetable.</w:t>
      </w:r>
    </w:p>
    <w:bookmarkEnd w:id="0"/>
    <w:p w14:paraId="65CCFC26" w14:textId="77777777" w:rsidR="000C5484" w:rsidRDefault="000C5484">
      <w:pPr>
        <w:rPr>
          <w:rStyle w:val="fontstyle01"/>
        </w:rPr>
      </w:pPr>
    </w:p>
    <w:p w14:paraId="5E9339F0" w14:textId="7D5EA590" w:rsidR="00515DC5" w:rsidRDefault="006B211F">
      <w:pPr>
        <w:rPr>
          <w:rStyle w:val="fontstyle01"/>
        </w:rPr>
      </w:pPr>
      <w:r>
        <w:rPr>
          <w:rStyle w:val="fontstyle01"/>
        </w:rPr>
        <w:t>CHAPTER ONE</w:t>
      </w:r>
      <w:r w:rsidR="00515DC5">
        <w:rPr>
          <w:rStyle w:val="fontstyle01"/>
        </w:rPr>
        <w:t>: INTRODUCTION</w:t>
      </w:r>
    </w:p>
    <w:p w14:paraId="330274CF" w14:textId="77777777" w:rsidR="000F671E" w:rsidRDefault="000F671E">
      <w:pPr>
        <w:rPr>
          <w:rStyle w:val="fontstyle01"/>
        </w:rPr>
      </w:pPr>
    </w:p>
    <w:p w14:paraId="250FF108" w14:textId="2E4156D1" w:rsidR="00515DC5" w:rsidRPr="00515DC5" w:rsidRDefault="00515DC5">
      <w:pPr>
        <w:rPr>
          <w:rStyle w:val="fontstyle01"/>
          <w:b/>
        </w:rPr>
      </w:pPr>
      <w:r w:rsidRPr="006B211F">
        <w:rPr>
          <w:rStyle w:val="fontstyle01"/>
          <w:b/>
        </w:rPr>
        <w:t>Background</w:t>
      </w:r>
    </w:p>
    <w:p w14:paraId="2D4179C0" w14:textId="0C6ACDF3" w:rsidR="00B66B52" w:rsidRDefault="00485323">
      <w:pPr>
        <w:rPr>
          <w:rStyle w:val="fontstyle01"/>
        </w:rPr>
      </w:pPr>
      <w:r>
        <w:t xml:space="preserve">School timetabling is way of distributing resources such as teachers and classrooms over a fixed period of time </w:t>
      </w:r>
      <w:proofErr w:type="gramStart"/>
      <w:r>
        <w:t xml:space="preserve">( </w:t>
      </w:r>
      <w:proofErr w:type="spellStart"/>
      <w:r>
        <w:t>Hakan</w:t>
      </w:r>
      <w:proofErr w:type="spellEnd"/>
      <w:proofErr w:type="gramEnd"/>
      <w:r>
        <w:t xml:space="preserve"> A, 2015)</w:t>
      </w:r>
      <w:r>
        <w:rPr>
          <w:rStyle w:val="fontstyle01"/>
        </w:rPr>
        <w:t xml:space="preserve"> Time</w:t>
      </w:r>
      <w:r w:rsidR="000F671E">
        <w:rPr>
          <w:rStyle w:val="fontstyle01"/>
        </w:rPr>
        <w:t xml:space="preserve"> table scheduling has been </w:t>
      </w:r>
      <w:r w:rsidR="00D15F30">
        <w:rPr>
          <w:rStyle w:val="fontstyle01"/>
        </w:rPr>
        <w:t>a human requirement</w:t>
      </w:r>
      <w:r w:rsidR="000F671E">
        <w:rPr>
          <w:rStyle w:val="fontstyle01"/>
        </w:rPr>
        <w:t xml:space="preserve"> since they thought of managing their time</w:t>
      </w:r>
      <w:r w:rsidR="000F671E">
        <w:rPr>
          <w:color w:val="000000"/>
        </w:rPr>
        <w:t xml:space="preserve"> </w:t>
      </w:r>
      <w:r w:rsidR="000F671E">
        <w:rPr>
          <w:rStyle w:val="fontstyle01"/>
        </w:rPr>
        <w:t>effectively</w:t>
      </w:r>
      <w:r w:rsidR="000F671E">
        <w:t>. Timetabling</w:t>
      </w:r>
      <w:r w:rsidR="00693D87">
        <w:rPr>
          <w:rStyle w:val="fontstyle01"/>
        </w:rPr>
        <w:t xml:space="preserve"> is the allocation of given resources to objects in</w:t>
      </w:r>
      <w:r w:rsidR="00693D87">
        <w:rPr>
          <w:color w:val="000000"/>
        </w:rPr>
        <w:t xml:space="preserve"> </w:t>
      </w:r>
      <w:r w:rsidR="00693D87">
        <w:rPr>
          <w:rStyle w:val="fontstyle01"/>
        </w:rPr>
        <w:t>space-time domain to satisfy a set of desirable objectives as nearly as possible. Particularly, the university timetabling problem for classes or lectures can be viewed as</w:t>
      </w:r>
      <w:r w:rsidR="00693D87">
        <w:rPr>
          <w:color w:val="000000"/>
        </w:rPr>
        <w:t xml:space="preserve"> </w:t>
      </w:r>
      <w:r w:rsidR="00693D87">
        <w:rPr>
          <w:rStyle w:val="fontstyle01"/>
        </w:rPr>
        <w:t>fixing in time and space a sequence of meetings between lecturers and students, while</w:t>
      </w:r>
      <w:r w:rsidR="00693D87">
        <w:rPr>
          <w:color w:val="000000"/>
        </w:rPr>
        <w:t xml:space="preserve"> </w:t>
      </w:r>
      <w:r w:rsidR="00693D87">
        <w:rPr>
          <w:rStyle w:val="fontstyle01"/>
        </w:rPr>
        <w:t xml:space="preserve">simultaneously satisfying a number of essential conditions or </w:t>
      </w:r>
      <w:r w:rsidR="00B66B52">
        <w:rPr>
          <w:rStyle w:val="fontstyle01"/>
        </w:rPr>
        <w:t>constraints. The</w:t>
      </w:r>
      <w:r w:rsidR="00693D87">
        <w:rPr>
          <w:rStyle w:val="fontstyle01"/>
        </w:rPr>
        <w:t xml:space="preserve"> timetabling problem concerns virtually every educational institution, be it primary</w:t>
      </w:r>
      <w:r w:rsidR="00693D87">
        <w:rPr>
          <w:color w:val="000000"/>
        </w:rPr>
        <w:t xml:space="preserve"> </w:t>
      </w:r>
      <w:r w:rsidR="00693D87">
        <w:rPr>
          <w:rStyle w:val="fontstyle01"/>
        </w:rPr>
        <w:t xml:space="preserve">school, high school, or university and thus requires to be solved effectively. </w:t>
      </w:r>
    </w:p>
    <w:p w14:paraId="4FB2F58C" w14:textId="77777777" w:rsidR="00B66B52" w:rsidRDefault="00B66B52">
      <w:pPr>
        <w:rPr>
          <w:rStyle w:val="fontstyle01"/>
          <w:b/>
        </w:rPr>
      </w:pPr>
      <w:r w:rsidRPr="00B66B52">
        <w:rPr>
          <w:rStyle w:val="fontstyle01"/>
          <w:b/>
        </w:rPr>
        <w:t>Existing systems</w:t>
      </w:r>
    </w:p>
    <w:p w14:paraId="70E707B3" w14:textId="2F951A9A" w:rsidR="00693D87" w:rsidRDefault="00693D87">
      <w:pPr>
        <w:rPr>
          <w:rStyle w:val="fontstyle01"/>
        </w:rPr>
      </w:pPr>
      <w:r>
        <w:rPr>
          <w:rStyle w:val="fontstyle01"/>
        </w:rPr>
        <w:t>Th</w:t>
      </w:r>
      <w:r w:rsidR="00B66B52">
        <w:rPr>
          <w:rStyle w:val="fontstyle01"/>
        </w:rPr>
        <w:t>e current timetable is bulky and complex</w:t>
      </w:r>
      <w:r>
        <w:rPr>
          <w:rStyle w:val="fontstyle01"/>
        </w:rPr>
        <w:t>, taking several days or weeks of iterative repair after feedback from</w:t>
      </w:r>
      <w:r>
        <w:rPr>
          <w:color w:val="000000"/>
        </w:rPr>
        <w:t xml:space="preserve"> </w:t>
      </w:r>
      <w:r>
        <w:rPr>
          <w:rStyle w:val="fontstyle01"/>
        </w:rPr>
        <w:t>lecturers and subsequent reprinting. The final timetable is usually pinned on a noticeboard where students and lecturers access it.</w:t>
      </w:r>
      <w:r w:rsidR="00B66B52">
        <w:rPr>
          <w:rStyle w:val="fontstyle01"/>
        </w:rPr>
        <w:t xml:space="preserve"> Viewing the lectures for one </w:t>
      </w:r>
      <w:r w:rsidR="00515DC5">
        <w:rPr>
          <w:rStyle w:val="fontstyle01"/>
        </w:rPr>
        <w:t>instructor</w:t>
      </w:r>
      <w:r w:rsidR="00B66B52">
        <w:rPr>
          <w:rStyle w:val="fontstyle01"/>
        </w:rPr>
        <w:t xml:space="preserve"> can</w:t>
      </w:r>
      <w:r w:rsidR="00DA7091">
        <w:rPr>
          <w:rStyle w:val="fontstyle01"/>
        </w:rPr>
        <w:t xml:space="preserve"> be</w:t>
      </w:r>
      <w:r w:rsidR="00B66B52">
        <w:rPr>
          <w:rStyle w:val="fontstyle01"/>
        </w:rPr>
        <w:t xml:space="preserve"> very challenging because of the complexity of the timetable.</w:t>
      </w:r>
    </w:p>
    <w:p w14:paraId="0F9E574F" w14:textId="2FB727E5" w:rsidR="00515DC5" w:rsidRDefault="00515DC5">
      <w:pPr>
        <w:rPr>
          <w:rStyle w:val="fontstyle01"/>
          <w:b/>
        </w:rPr>
      </w:pPr>
      <w:r>
        <w:rPr>
          <w:rStyle w:val="fontstyle01"/>
          <w:b/>
        </w:rPr>
        <w:t>Proposed system</w:t>
      </w:r>
    </w:p>
    <w:p w14:paraId="20824D6A" w14:textId="50D062AD" w:rsidR="00515DC5" w:rsidRDefault="00515DC5">
      <w:pPr>
        <w:rPr>
          <w:rStyle w:val="fontstyle01"/>
        </w:rPr>
      </w:pPr>
      <w:r w:rsidRPr="00515DC5">
        <w:rPr>
          <w:rStyle w:val="fontstyle01"/>
        </w:rPr>
        <w:t>Th</w:t>
      </w:r>
      <w:r>
        <w:rPr>
          <w:rStyle w:val="fontstyle01"/>
        </w:rPr>
        <w:t>e proposed e</w:t>
      </w:r>
      <w:r w:rsidR="000C5484">
        <w:rPr>
          <w:rStyle w:val="fontstyle01"/>
        </w:rPr>
        <w:t>T</w:t>
      </w:r>
      <w:r>
        <w:rPr>
          <w:rStyle w:val="fontstyle01"/>
        </w:rPr>
        <w:t xml:space="preserve">imetable will </w:t>
      </w:r>
      <w:r w:rsidR="000C5484">
        <w:rPr>
          <w:rStyle w:val="fontstyle01"/>
        </w:rPr>
        <w:t xml:space="preserve">be a </w:t>
      </w:r>
      <w:r w:rsidR="00FA73DE">
        <w:rPr>
          <w:rStyle w:val="fontstyle01"/>
        </w:rPr>
        <w:t>web-based</w:t>
      </w:r>
      <w:r w:rsidR="000C5484">
        <w:rPr>
          <w:rStyle w:val="fontstyle01"/>
        </w:rPr>
        <w:t xml:space="preserve"> system that is expected to produce significantly better and neat</w:t>
      </w:r>
      <w:r w:rsidR="00DA7091">
        <w:rPr>
          <w:rStyle w:val="fontstyle01"/>
        </w:rPr>
        <w:t>er</w:t>
      </w:r>
      <w:r w:rsidR="000C5484">
        <w:rPr>
          <w:rStyle w:val="fontstyle01"/>
        </w:rPr>
        <w:t xml:space="preserve"> timetable than those that are currently in use and will take a considerably short</w:t>
      </w:r>
      <w:r w:rsidR="00DA7091">
        <w:rPr>
          <w:rStyle w:val="fontstyle01"/>
        </w:rPr>
        <w:t>er</w:t>
      </w:r>
      <w:r w:rsidR="000C5484">
        <w:rPr>
          <w:rStyle w:val="fontstyle01"/>
        </w:rPr>
        <w:t xml:space="preserve"> time to</w:t>
      </w:r>
      <w:r w:rsidR="000F671E">
        <w:rPr>
          <w:rStyle w:val="fontstyle01"/>
        </w:rPr>
        <w:t xml:space="preserve"> view and</w:t>
      </w:r>
      <w:r w:rsidR="000C5484">
        <w:rPr>
          <w:rStyle w:val="fontstyle01"/>
        </w:rPr>
        <w:t xml:space="preserve"> update. The application will provide an easy, time-saving way for lecturers and students to</w:t>
      </w:r>
      <w:r w:rsidR="000C5484">
        <w:rPr>
          <w:color w:val="000000"/>
        </w:rPr>
        <w:t xml:space="preserve"> </w:t>
      </w:r>
      <w:r w:rsidR="000C5484">
        <w:rPr>
          <w:rStyle w:val="fontstyle01"/>
        </w:rPr>
        <w:t xml:space="preserve">view lecture timetables for individual lecturers and </w:t>
      </w:r>
      <w:r w:rsidR="000F671E">
        <w:rPr>
          <w:rStyle w:val="fontstyle01"/>
        </w:rPr>
        <w:t xml:space="preserve">specific </w:t>
      </w:r>
      <w:r w:rsidR="000C5484">
        <w:rPr>
          <w:rStyle w:val="fontstyle01"/>
        </w:rPr>
        <w:t>classes.</w:t>
      </w:r>
    </w:p>
    <w:p w14:paraId="538FDF8C" w14:textId="517FD4C7" w:rsidR="00FA73DE" w:rsidRPr="00FA73DE" w:rsidRDefault="00FA73DE">
      <w:pPr>
        <w:rPr>
          <w:rStyle w:val="fontstyle01"/>
          <w:b/>
        </w:rPr>
      </w:pPr>
    </w:p>
    <w:p w14:paraId="3012BBBF" w14:textId="7D1C6008" w:rsidR="00FA73DE" w:rsidRDefault="00FA73DE">
      <w:pPr>
        <w:rPr>
          <w:rStyle w:val="fontstyle01"/>
          <w:b/>
        </w:rPr>
      </w:pPr>
      <w:r w:rsidRPr="00FA73DE">
        <w:rPr>
          <w:rStyle w:val="fontstyle01"/>
          <w:b/>
        </w:rPr>
        <w:t>Statement of The Problem</w:t>
      </w:r>
    </w:p>
    <w:p w14:paraId="798F91ED" w14:textId="14A71ED9" w:rsidR="00D15F30" w:rsidRPr="009B1EC5" w:rsidRDefault="00FA73DE" w:rsidP="009B1EC5">
      <w:pPr>
        <w:rPr>
          <w:rFonts w:ascii="Times New Roman" w:hAnsi="Times New Roman" w:cs="Times New Roman"/>
          <w:color w:val="000000"/>
          <w:sz w:val="24"/>
          <w:szCs w:val="24"/>
        </w:rPr>
      </w:pPr>
      <w:r>
        <w:rPr>
          <w:rStyle w:val="fontstyle01"/>
        </w:rPr>
        <w:t>Academic Institutions (Schools, Colleges, Universities, etc.) are the regular users of such time tables. They need to schedule their courses to meet the need of current duration and facilities that are</w:t>
      </w:r>
      <w:r>
        <w:rPr>
          <w:color w:val="000000"/>
        </w:rPr>
        <w:t xml:space="preserve"> </w:t>
      </w:r>
      <w:r>
        <w:rPr>
          <w:rStyle w:val="fontstyle01"/>
        </w:rPr>
        <w:t xml:space="preserve">available to them. These timetables are usually large and complex and often time consuming to view specific lecturer’s classes. </w:t>
      </w:r>
      <w:r w:rsidR="00B6042D">
        <w:rPr>
          <w:rStyle w:val="fontstyle01"/>
        </w:rPr>
        <w:t>Therefore,</w:t>
      </w:r>
      <w:r>
        <w:rPr>
          <w:rStyle w:val="fontstyle01"/>
        </w:rPr>
        <w:t xml:space="preserve"> students and lecturers find it challenging to view their c</w:t>
      </w:r>
      <w:r w:rsidR="00B6042D">
        <w:rPr>
          <w:rStyle w:val="fontstyle01"/>
        </w:rPr>
        <w:t>lasses on the complex timetable. It is on this basis that this research proposes a web-based online system to facilitate easy access to the school timetable.</w:t>
      </w:r>
      <w:r w:rsidR="00B6042D" w:rsidRPr="00B6042D">
        <w:rPr>
          <w:rFonts w:ascii="Times New Roman" w:hAnsi="Times New Roman" w:cs="Times New Roman"/>
          <w:sz w:val="24"/>
          <w:szCs w:val="24"/>
        </w:rPr>
        <w:t xml:space="preserve"> </w:t>
      </w:r>
      <w:r w:rsidR="00B6042D">
        <w:rPr>
          <w:rFonts w:ascii="Times New Roman" w:hAnsi="Times New Roman" w:cs="Times New Roman"/>
          <w:sz w:val="24"/>
          <w:szCs w:val="24"/>
        </w:rPr>
        <w:t>The system</w:t>
      </w:r>
      <w:r w:rsidR="00B6042D" w:rsidRPr="00720794">
        <w:rPr>
          <w:rFonts w:ascii="Times New Roman" w:hAnsi="Times New Roman" w:cs="Times New Roman"/>
          <w:sz w:val="24"/>
          <w:szCs w:val="24"/>
        </w:rPr>
        <w:t xml:space="preserve"> will rely on an online database that is </w:t>
      </w:r>
      <w:r w:rsidR="00B6042D">
        <w:rPr>
          <w:rFonts w:ascii="Times New Roman" w:hAnsi="Times New Roman" w:cs="Times New Roman"/>
          <w:sz w:val="24"/>
          <w:szCs w:val="24"/>
        </w:rPr>
        <w:t>regularly</w:t>
      </w:r>
      <w:r w:rsidR="00B6042D" w:rsidRPr="00720794">
        <w:rPr>
          <w:rFonts w:ascii="Times New Roman" w:hAnsi="Times New Roman" w:cs="Times New Roman"/>
          <w:sz w:val="24"/>
          <w:szCs w:val="24"/>
        </w:rPr>
        <w:t xml:space="preserve"> updated </w:t>
      </w:r>
      <w:r w:rsidR="00B6042D">
        <w:rPr>
          <w:rFonts w:ascii="Times New Roman" w:hAnsi="Times New Roman" w:cs="Times New Roman"/>
          <w:sz w:val="24"/>
          <w:szCs w:val="24"/>
        </w:rPr>
        <w:t>by an administrator.</w:t>
      </w:r>
    </w:p>
    <w:p w14:paraId="4E9A62C5" w14:textId="77777777" w:rsidR="00D15F30" w:rsidRDefault="00D15F30" w:rsidP="00FA73DE">
      <w:pPr>
        <w:spacing w:line="240" w:lineRule="auto"/>
        <w:jc w:val="both"/>
        <w:rPr>
          <w:rFonts w:ascii="Times New Roman" w:hAnsi="Times New Roman" w:cs="Times New Roman"/>
          <w:sz w:val="24"/>
          <w:szCs w:val="24"/>
        </w:rPr>
      </w:pPr>
    </w:p>
    <w:p w14:paraId="1A45A6CA" w14:textId="5976E3A3" w:rsidR="00FA73DE" w:rsidRDefault="00B6042D" w:rsidP="00FA73DE">
      <w:pPr>
        <w:spacing w:line="240" w:lineRule="auto"/>
        <w:jc w:val="both"/>
        <w:rPr>
          <w:rFonts w:ascii="Times New Roman" w:hAnsi="Times New Roman" w:cs="Times New Roman"/>
          <w:b/>
          <w:sz w:val="24"/>
          <w:szCs w:val="24"/>
        </w:rPr>
      </w:pPr>
      <w:r w:rsidRPr="00B6042D">
        <w:rPr>
          <w:rFonts w:ascii="Times New Roman" w:hAnsi="Times New Roman" w:cs="Times New Roman"/>
          <w:b/>
          <w:sz w:val="24"/>
          <w:szCs w:val="24"/>
        </w:rPr>
        <w:t>Objectives of the study</w:t>
      </w:r>
      <w:r w:rsidR="00FA73DE" w:rsidRPr="00B6042D">
        <w:rPr>
          <w:rFonts w:ascii="Times New Roman" w:hAnsi="Times New Roman" w:cs="Times New Roman"/>
          <w:b/>
          <w:sz w:val="24"/>
          <w:szCs w:val="24"/>
        </w:rPr>
        <w:t xml:space="preserve">. </w:t>
      </w:r>
    </w:p>
    <w:p w14:paraId="4107B776" w14:textId="056A8424" w:rsidR="00B6042D" w:rsidRDefault="00B6042D" w:rsidP="00FA73DE">
      <w:pPr>
        <w:spacing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General objectives </w:t>
      </w:r>
    </w:p>
    <w:p w14:paraId="46463243" w14:textId="5CEE9267" w:rsidR="00B6042D" w:rsidRDefault="00B6042D" w:rsidP="00FA73DE">
      <w:pPr>
        <w:spacing w:line="240" w:lineRule="auto"/>
        <w:jc w:val="both"/>
        <w:rPr>
          <w:rFonts w:ascii="Times New Roman" w:eastAsia="Times New Roman" w:hAnsi="Times New Roman" w:cs="Times New Roman"/>
          <w:sz w:val="24"/>
          <w:szCs w:val="24"/>
        </w:rPr>
      </w:pPr>
      <w:r w:rsidRPr="00720794">
        <w:rPr>
          <w:rFonts w:ascii="Times New Roman" w:hAnsi="Times New Roman" w:cs="Times New Roman"/>
          <w:sz w:val="24"/>
          <w:szCs w:val="24"/>
        </w:rPr>
        <w:t>The</w:t>
      </w:r>
      <w:r w:rsidRPr="00720794">
        <w:rPr>
          <w:rFonts w:ascii="Times New Roman" w:eastAsia="Times New Roman" w:hAnsi="Times New Roman" w:cs="Times New Roman"/>
          <w:sz w:val="24"/>
          <w:szCs w:val="24"/>
        </w:rPr>
        <w:t xml:space="preserve"> main aim of this study is to </w:t>
      </w:r>
      <w:r>
        <w:rPr>
          <w:rFonts w:ascii="Times New Roman" w:eastAsia="Times New Roman" w:hAnsi="Times New Roman" w:cs="Times New Roman"/>
          <w:sz w:val="24"/>
          <w:szCs w:val="24"/>
        </w:rPr>
        <w:t>develop</w:t>
      </w:r>
      <w:r w:rsidRPr="00720794">
        <w:rPr>
          <w:rFonts w:ascii="Times New Roman" w:eastAsia="Times New Roman" w:hAnsi="Times New Roman" w:cs="Times New Roman"/>
          <w:sz w:val="24"/>
          <w:szCs w:val="24"/>
        </w:rPr>
        <w:t xml:space="preserve"> a web-based system that </w:t>
      </w:r>
      <w:r>
        <w:rPr>
          <w:rFonts w:ascii="Times New Roman" w:eastAsia="Times New Roman" w:hAnsi="Times New Roman" w:cs="Times New Roman"/>
          <w:sz w:val="24"/>
          <w:szCs w:val="24"/>
        </w:rPr>
        <w:t>facilitates improved access to school timetable.</w:t>
      </w:r>
    </w:p>
    <w:p w14:paraId="477366BD" w14:textId="77777777" w:rsidR="007C7F5D" w:rsidRDefault="007C7F5D" w:rsidP="00FA73DE">
      <w:pPr>
        <w:spacing w:line="240" w:lineRule="auto"/>
        <w:jc w:val="both"/>
        <w:rPr>
          <w:rFonts w:ascii="Times New Roman" w:eastAsia="Times New Roman" w:hAnsi="Times New Roman" w:cs="Times New Roman"/>
          <w:sz w:val="24"/>
          <w:szCs w:val="24"/>
        </w:rPr>
      </w:pPr>
    </w:p>
    <w:p w14:paraId="173EE104" w14:textId="7971789B" w:rsidR="00B6042D" w:rsidRDefault="00B6042D" w:rsidP="00FA73DE">
      <w:pPr>
        <w:spacing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Specific </w:t>
      </w:r>
      <w:r w:rsidR="00A40430">
        <w:rPr>
          <w:rFonts w:ascii="Times New Roman" w:hAnsi="Times New Roman" w:cs="Times New Roman"/>
          <w:b/>
          <w:sz w:val="24"/>
          <w:szCs w:val="24"/>
        </w:rPr>
        <w:t xml:space="preserve">Objectives </w:t>
      </w:r>
    </w:p>
    <w:p w14:paraId="6560E09B" w14:textId="77777777" w:rsidR="007C7F5D" w:rsidRPr="00720794" w:rsidRDefault="007C7F5D" w:rsidP="007C7F5D">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specific objectives of the study are:</w:t>
      </w:r>
    </w:p>
    <w:p w14:paraId="50959185" w14:textId="112CC421" w:rsidR="007C7F5D" w:rsidRPr="00720794" w:rsidRDefault="007C7F5D" w:rsidP="007C7F5D">
      <w:pPr>
        <w:numPr>
          <w:ilvl w:val="0"/>
          <w:numId w:val="1"/>
        </w:numPr>
        <w:spacing w:after="0" w:line="240" w:lineRule="auto"/>
        <w:ind w:right="480"/>
        <w:jc w:val="both"/>
        <w:rPr>
          <w:rFonts w:ascii="Times New Roman" w:eastAsia="Times New Roman" w:hAnsi="Times New Roman" w:cs="Times New Roman"/>
          <w:sz w:val="24"/>
          <w:szCs w:val="24"/>
        </w:rPr>
      </w:pPr>
      <w:r w:rsidRPr="00720794">
        <w:rPr>
          <w:rFonts w:ascii="Times New Roman" w:eastAsia="Times New Roman" w:hAnsi="Times New Roman" w:cs="Times New Roman"/>
          <w:sz w:val="24"/>
          <w:szCs w:val="24"/>
        </w:rPr>
        <w:t xml:space="preserve">To </w:t>
      </w:r>
      <w:r>
        <w:rPr>
          <w:rFonts w:ascii="Times New Roman" w:eastAsia="Times New Roman" w:hAnsi="Times New Roman" w:cs="Times New Roman"/>
          <w:sz w:val="24"/>
          <w:szCs w:val="24"/>
        </w:rPr>
        <w:t xml:space="preserve">review existing school timetable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determine the</w:t>
      </w:r>
      <w:r w:rsidR="00A40430">
        <w:rPr>
          <w:rFonts w:ascii="Times New Roman" w:eastAsia="Times New Roman" w:hAnsi="Times New Roman" w:cs="Times New Roman"/>
          <w:sz w:val="24"/>
          <w:szCs w:val="24"/>
        </w:rPr>
        <w:t xml:space="preserve"> structure, content, scope, users, inputs and various ways in which students and staff use the timetable</w:t>
      </w:r>
      <w:r>
        <w:rPr>
          <w:rFonts w:ascii="Times New Roman" w:eastAsia="Times New Roman" w:hAnsi="Times New Roman" w:cs="Times New Roman"/>
          <w:sz w:val="24"/>
          <w:szCs w:val="24"/>
        </w:rPr>
        <w:t>.</w:t>
      </w:r>
    </w:p>
    <w:p w14:paraId="14FC74C9" w14:textId="2BB4F3CD" w:rsidR="007C7F5D" w:rsidRPr="00720794" w:rsidRDefault="007C7F5D" w:rsidP="007C7F5D">
      <w:pPr>
        <w:numPr>
          <w:ilvl w:val="0"/>
          <w:numId w:val="1"/>
        </w:numPr>
        <w:spacing w:after="0" w:line="240" w:lineRule="auto"/>
        <w:ind w:right="480"/>
        <w:jc w:val="both"/>
        <w:rPr>
          <w:rFonts w:ascii="Times New Roman" w:eastAsia="Times New Roman" w:hAnsi="Times New Roman" w:cs="Times New Roman"/>
          <w:sz w:val="24"/>
          <w:szCs w:val="24"/>
        </w:rPr>
      </w:pPr>
      <w:r w:rsidRPr="00720794">
        <w:rPr>
          <w:rFonts w:ascii="Times New Roman" w:eastAsia="Times New Roman" w:hAnsi="Times New Roman" w:cs="Times New Roman"/>
          <w:sz w:val="24"/>
          <w:szCs w:val="24"/>
        </w:rPr>
        <w:t xml:space="preserve">To </w:t>
      </w:r>
      <w:r>
        <w:rPr>
          <w:rFonts w:ascii="Times New Roman" w:eastAsia="Times New Roman" w:hAnsi="Times New Roman" w:cs="Times New Roman"/>
          <w:sz w:val="24"/>
          <w:szCs w:val="24"/>
        </w:rPr>
        <w:t>design a Web-based eTimetable system</w:t>
      </w:r>
    </w:p>
    <w:p w14:paraId="7B9A3143" w14:textId="592A17E3" w:rsidR="007C7F5D" w:rsidRPr="00DA7091" w:rsidRDefault="007C7F5D" w:rsidP="007C7F5D">
      <w:pPr>
        <w:pStyle w:val="ListParagraph"/>
        <w:numPr>
          <w:ilvl w:val="0"/>
          <w:numId w:val="1"/>
        </w:numPr>
        <w:spacing w:line="240" w:lineRule="auto"/>
        <w:jc w:val="both"/>
        <w:rPr>
          <w:rFonts w:ascii="Times New Roman" w:hAnsi="Times New Roman" w:cs="Times New Roman"/>
          <w:b/>
          <w:sz w:val="24"/>
          <w:szCs w:val="24"/>
        </w:rPr>
      </w:pPr>
      <w:r>
        <w:rPr>
          <w:rFonts w:ascii="Times New Roman" w:eastAsia="Times New Roman" w:hAnsi="Times New Roman" w:cs="Times New Roman"/>
          <w:sz w:val="24"/>
          <w:szCs w:val="24"/>
        </w:rPr>
        <w:t xml:space="preserve"> </w:t>
      </w:r>
      <w:r w:rsidRPr="007C7F5D">
        <w:rPr>
          <w:rFonts w:ascii="Times New Roman" w:eastAsia="Times New Roman" w:hAnsi="Times New Roman" w:cs="Times New Roman"/>
          <w:sz w:val="24"/>
          <w:szCs w:val="24"/>
        </w:rPr>
        <w:t xml:space="preserve">To implement the Web-based </w:t>
      </w:r>
      <w:r>
        <w:rPr>
          <w:rFonts w:ascii="Times New Roman" w:eastAsia="Times New Roman" w:hAnsi="Times New Roman" w:cs="Times New Roman"/>
          <w:sz w:val="24"/>
          <w:szCs w:val="24"/>
        </w:rPr>
        <w:t>eTimetable</w:t>
      </w:r>
      <w:r w:rsidRPr="007C7F5D">
        <w:rPr>
          <w:rFonts w:ascii="Times New Roman" w:eastAsia="Times New Roman" w:hAnsi="Times New Roman" w:cs="Times New Roman"/>
          <w:sz w:val="24"/>
          <w:szCs w:val="24"/>
        </w:rPr>
        <w:t xml:space="preserve"> system</w:t>
      </w:r>
    </w:p>
    <w:p w14:paraId="3EE33449" w14:textId="624F6A71" w:rsidR="00DA7091" w:rsidRPr="007C7F5D" w:rsidRDefault="00DA7091" w:rsidP="007C7F5D">
      <w:pPr>
        <w:pStyle w:val="ListParagraph"/>
        <w:numPr>
          <w:ilvl w:val="0"/>
          <w:numId w:val="1"/>
        </w:numPr>
        <w:spacing w:line="240" w:lineRule="auto"/>
        <w:jc w:val="both"/>
        <w:rPr>
          <w:rFonts w:ascii="Times New Roman" w:hAnsi="Times New Roman" w:cs="Times New Roman"/>
          <w:b/>
          <w:sz w:val="24"/>
          <w:szCs w:val="24"/>
        </w:rPr>
      </w:pPr>
      <w:r w:rsidRPr="0033486C">
        <w:rPr>
          <w:rFonts w:ascii="Times New Roman" w:eastAsia="Times New Roman" w:hAnsi="Times New Roman" w:cs="Times New Roman"/>
          <w:sz w:val="24"/>
          <w:szCs w:val="24"/>
        </w:rPr>
        <w:t>To test and validate the Web-based system</w:t>
      </w:r>
      <w:r>
        <w:rPr>
          <w:rFonts w:ascii="Times New Roman" w:eastAsia="Times New Roman" w:hAnsi="Times New Roman" w:cs="Times New Roman"/>
          <w:sz w:val="24"/>
          <w:szCs w:val="24"/>
        </w:rPr>
        <w:t>.</w:t>
      </w:r>
    </w:p>
    <w:p w14:paraId="41EE9F24" w14:textId="2D68FC4C" w:rsidR="007C7F5D" w:rsidRDefault="007C7F5D" w:rsidP="007C7F5D">
      <w:pPr>
        <w:spacing w:line="240" w:lineRule="auto"/>
        <w:jc w:val="both"/>
        <w:rPr>
          <w:rFonts w:ascii="Times New Roman" w:hAnsi="Times New Roman" w:cs="Times New Roman"/>
          <w:b/>
          <w:sz w:val="24"/>
          <w:szCs w:val="24"/>
        </w:rPr>
      </w:pPr>
    </w:p>
    <w:p w14:paraId="2FA3AEC6" w14:textId="78597BD9" w:rsidR="007C7F5D" w:rsidRDefault="007C7F5D" w:rsidP="007C7F5D">
      <w:pPr>
        <w:spacing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Research Questions </w:t>
      </w:r>
    </w:p>
    <w:p w14:paraId="0FEA4912" w14:textId="77777777" w:rsidR="007C7F5D" w:rsidRPr="0070060D" w:rsidRDefault="007C7F5D" w:rsidP="007C7F5D">
      <w:r>
        <w:t>In order to accomplish this research, we seek to answer the following research questions</w:t>
      </w:r>
    </w:p>
    <w:p w14:paraId="2A01F3C8" w14:textId="19D745F3" w:rsidR="007C7F5D" w:rsidRPr="00720794" w:rsidRDefault="007C7F5D" w:rsidP="007C7F5D">
      <w:pPr>
        <w:pStyle w:val="ListParagraph"/>
        <w:numPr>
          <w:ilvl w:val="0"/>
          <w:numId w:val="2"/>
        </w:numPr>
        <w:spacing w:after="0" w:line="240" w:lineRule="auto"/>
        <w:ind w:right="480"/>
        <w:jc w:val="both"/>
        <w:rPr>
          <w:rFonts w:ascii="Times New Roman" w:eastAsia="Times New Roman" w:hAnsi="Times New Roman" w:cs="Times New Roman"/>
          <w:sz w:val="24"/>
          <w:szCs w:val="24"/>
        </w:rPr>
      </w:pPr>
      <w:r w:rsidRPr="00720794">
        <w:rPr>
          <w:rFonts w:ascii="Times New Roman" w:eastAsia="Times New Roman" w:hAnsi="Times New Roman" w:cs="Times New Roman"/>
          <w:sz w:val="24"/>
          <w:szCs w:val="24"/>
        </w:rPr>
        <w:t xml:space="preserve">What </w:t>
      </w:r>
      <w:r>
        <w:rPr>
          <w:rFonts w:ascii="Times New Roman" w:eastAsia="Times New Roman" w:hAnsi="Times New Roman" w:cs="Times New Roman"/>
          <w:sz w:val="24"/>
          <w:szCs w:val="24"/>
        </w:rPr>
        <w:t xml:space="preserve">is the format of the current school timetable that is used by students and lecturers? </w:t>
      </w:r>
    </w:p>
    <w:p w14:paraId="27F21AFF" w14:textId="2F54B37C" w:rsidR="007C7F5D" w:rsidRPr="00720794" w:rsidRDefault="007C7F5D" w:rsidP="007C7F5D">
      <w:pPr>
        <w:pStyle w:val="ListParagraph"/>
        <w:numPr>
          <w:ilvl w:val="0"/>
          <w:numId w:val="2"/>
        </w:numPr>
        <w:spacing w:after="0" w:line="240" w:lineRule="auto"/>
        <w:ind w:right="4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How can </w:t>
      </w:r>
      <w:r w:rsidRPr="00720794">
        <w:rPr>
          <w:rFonts w:ascii="Times New Roman" w:eastAsia="Times New Roman" w:hAnsi="Times New Roman" w:cs="Times New Roman"/>
          <w:sz w:val="24"/>
          <w:szCs w:val="24"/>
        </w:rPr>
        <w:t>ICT</w:t>
      </w:r>
      <w:r>
        <w:rPr>
          <w:rFonts w:ascii="Times New Roman" w:eastAsia="Times New Roman" w:hAnsi="Times New Roman" w:cs="Times New Roman"/>
          <w:sz w:val="24"/>
          <w:szCs w:val="24"/>
        </w:rPr>
        <w:t>s be used to simplify the access to the school timetable in TUK</w:t>
      </w:r>
      <w:r w:rsidRPr="00720794">
        <w:rPr>
          <w:rFonts w:ascii="Times New Roman" w:eastAsia="Times New Roman" w:hAnsi="Times New Roman" w:cs="Times New Roman"/>
          <w:sz w:val="24"/>
          <w:szCs w:val="24"/>
        </w:rPr>
        <w:t>?</w:t>
      </w:r>
    </w:p>
    <w:p w14:paraId="04CA80B7" w14:textId="77777777" w:rsidR="00A40430" w:rsidRDefault="00A40430" w:rsidP="007C7F5D">
      <w:pPr>
        <w:spacing w:line="240" w:lineRule="auto"/>
        <w:jc w:val="both"/>
        <w:rPr>
          <w:rFonts w:ascii="Times New Roman" w:hAnsi="Times New Roman" w:cs="Times New Roman"/>
          <w:b/>
          <w:sz w:val="24"/>
          <w:szCs w:val="24"/>
        </w:rPr>
      </w:pPr>
    </w:p>
    <w:p w14:paraId="1BF1377C" w14:textId="301CB458" w:rsidR="007C7F5D" w:rsidRDefault="00A40430" w:rsidP="007C7F5D">
      <w:pPr>
        <w:spacing w:line="240" w:lineRule="auto"/>
        <w:jc w:val="both"/>
        <w:rPr>
          <w:rFonts w:ascii="Times New Roman" w:hAnsi="Times New Roman" w:cs="Times New Roman"/>
          <w:b/>
          <w:sz w:val="24"/>
          <w:szCs w:val="24"/>
        </w:rPr>
      </w:pPr>
      <w:r>
        <w:rPr>
          <w:rFonts w:ascii="Times New Roman" w:hAnsi="Times New Roman" w:cs="Times New Roman"/>
          <w:b/>
          <w:sz w:val="24"/>
          <w:szCs w:val="24"/>
        </w:rPr>
        <w:t>Outputs from the research</w:t>
      </w:r>
    </w:p>
    <w:p w14:paraId="67B89AEF" w14:textId="7D6CD62A" w:rsidR="00A40430" w:rsidRPr="00756BAC" w:rsidRDefault="00A40430" w:rsidP="00A40430">
      <w:pPr>
        <w:pStyle w:val="ListParagraph"/>
        <w:numPr>
          <w:ilvl w:val="0"/>
          <w:numId w:val="4"/>
        </w:numPr>
        <w:spacing w:line="240" w:lineRule="auto"/>
        <w:jc w:val="both"/>
        <w:rPr>
          <w:rFonts w:ascii="Times New Roman" w:hAnsi="Times New Roman" w:cs="Times New Roman"/>
          <w:sz w:val="24"/>
          <w:szCs w:val="24"/>
        </w:rPr>
      </w:pPr>
      <w:r w:rsidRPr="00A40430">
        <w:rPr>
          <w:rFonts w:ascii="Times New Roman" w:hAnsi="Times New Roman" w:cs="Times New Roman"/>
          <w:sz w:val="24"/>
          <w:szCs w:val="24"/>
        </w:rPr>
        <w:t>A detailed report of curr</w:t>
      </w:r>
      <w:r w:rsidR="00756BAC">
        <w:rPr>
          <w:rFonts w:ascii="Times New Roman" w:hAnsi="Times New Roman" w:cs="Times New Roman"/>
          <w:sz w:val="24"/>
          <w:szCs w:val="24"/>
        </w:rPr>
        <w:t>e</w:t>
      </w:r>
      <w:r w:rsidRPr="00A40430">
        <w:rPr>
          <w:rFonts w:ascii="Times New Roman" w:hAnsi="Times New Roman" w:cs="Times New Roman"/>
          <w:sz w:val="24"/>
          <w:szCs w:val="24"/>
        </w:rPr>
        <w:t xml:space="preserve">nt timetable: </w:t>
      </w:r>
      <w:r w:rsidRPr="00A40430">
        <w:rPr>
          <w:rFonts w:ascii="Times New Roman" w:eastAsia="Times New Roman" w:hAnsi="Times New Roman" w:cs="Times New Roman"/>
          <w:sz w:val="24"/>
          <w:szCs w:val="24"/>
        </w:rPr>
        <w:t>structure, content, scope, users, inputs and various ways in which students and staff use the timetable</w:t>
      </w:r>
    </w:p>
    <w:p w14:paraId="665D11E2" w14:textId="132F69BF" w:rsidR="00A40430" w:rsidRDefault="00A40430" w:rsidP="00A40430">
      <w:pPr>
        <w:pStyle w:val="ListParagraph"/>
        <w:numPr>
          <w:ilvl w:val="0"/>
          <w:numId w:val="4"/>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 database schema of the system to represent the foundational architecture of the </w:t>
      </w:r>
      <w:r w:rsidR="00756BAC">
        <w:rPr>
          <w:rFonts w:ascii="Times New Roman" w:hAnsi="Times New Roman" w:cs="Times New Roman"/>
          <w:sz w:val="24"/>
          <w:szCs w:val="24"/>
        </w:rPr>
        <w:t>timetable</w:t>
      </w:r>
    </w:p>
    <w:p w14:paraId="2374CFE5" w14:textId="4A36F1F1" w:rsidR="00A40430" w:rsidRDefault="00A40430" w:rsidP="00A40430">
      <w:pPr>
        <w:pStyle w:val="ListParagraph"/>
        <w:numPr>
          <w:ilvl w:val="0"/>
          <w:numId w:val="4"/>
        </w:numPr>
        <w:spacing w:line="240" w:lineRule="auto"/>
        <w:jc w:val="both"/>
        <w:rPr>
          <w:rFonts w:ascii="Times New Roman" w:hAnsi="Times New Roman" w:cs="Times New Roman"/>
          <w:sz w:val="24"/>
          <w:szCs w:val="24"/>
        </w:rPr>
      </w:pPr>
      <w:r>
        <w:rPr>
          <w:rFonts w:ascii="Times New Roman" w:hAnsi="Times New Roman" w:cs="Times New Roman"/>
          <w:sz w:val="24"/>
          <w:szCs w:val="24"/>
        </w:rPr>
        <w:t>Wireframes for the system</w:t>
      </w:r>
    </w:p>
    <w:p w14:paraId="01F19200" w14:textId="77777777" w:rsidR="00A40430" w:rsidRDefault="00A40430" w:rsidP="00A40430">
      <w:pPr>
        <w:pStyle w:val="ListParagraph"/>
        <w:numPr>
          <w:ilvl w:val="0"/>
          <w:numId w:val="4"/>
        </w:numPr>
        <w:spacing w:line="240" w:lineRule="auto"/>
        <w:jc w:val="both"/>
        <w:rPr>
          <w:rFonts w:ascii="Times New Roman" w:hAnsi="Times New Roman" w:cs="Times New Roman"/>
          <w:sz w:val="24"/>
          <w:szCs w:val="24"/>
        </w:rPr>
      </w:pPr>
      <w:r>
        <w:rPr>
          <w:rFonts w:ascii="Times New Roman" w:hAnsi="Times New Roman" w:cs="Times New Roman"/>
          <w:sz w:val="24"/>
          <w:szCs w:val="24"/>
        </w:rPr>
        <w:t>A web based system</w:t>
      </w:r>
    </w:p>
    <w:p w14:paraId="7D5BEA42" w14:textId="2B7AC1C0" w:rsidR="00A40430" w:rsidRDefault="00A40430" w:rsidP="00163307">
      <w:pPr>
        <w:pStyle w:val="ListParagraph"/>
        <w:numPr>
          <w:ilvl w:val="1"/>
          <w:numId w:val="4"/>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developed using a web framework (e.g. </w:t>
      </w:r>
      <w:proofErr w:type="spellStart"/>
      <w:r>
        <w:rPr>
          <w:rFonts w:ascii="Times New Roman" w:hAnsi="Times New Roman" w:cs="Times New Roman"/>
          <w:sz w:val="24"/>
          <w:szCs w:val="24"/>
        </w:rPr>
        <w:t>Lavarel</w:t>
      </w:r>
      <w:proofErr w:type="spellEnd"/>
      <w:r>
        <w:rPr>
          <w:rFonts w:ascii="Times New Roman" w:hAnsi="Times New Roman" w:cs="Times New Roman"/>
          <w:sz w:val="24"/>
          <w:szCs w:val="24"/>
        </w:rPr>
        <w:t xml:space="preserve">, Code Igniter, bootstrap </w:t>
      </w:r>
      <w:proofErr w:type="spellStart"/>
      <w:r>
        <w:rPr>
          <w:rFonts w:ascii="Times New Roman" w:hAnsi="Times New Roman" w:cs="Times New Roman"/>
          <w:sz w:val="24"/>
          <w:szCs w:val="24"/>
        </w:rPr>
        <w:t>css</w:t>
      </w:r>
      <w:proofErr w:type="spellEnd"/>
      <w:r>
        <w:rPr>
          <w:rFonts w:ascii="Times New Roman" w:hAnsi="Times New Roman" w:cs="Times New Roman"/>
          <w:sz w:val="24"/>
          <w:szCs w:val="24"/>
        </w:rPr>
        <w:t>, or any other or a combination</w:t>
      </w:r>
      <w:r w:rsidRPr="00A40430">
        <w:rPr>
          <w:rFonts w:ascii="Times New Roman" w:hAnsi="Times New Roman" w:cs="Times New Roman"/>
          <w:sz w:val="24"/>
          <w:szCs w:val="24"/>
        </w:rPr>
        <w:t>)</w:t>
      </w:r>
    </w:p>
    <w:p w14:paraId="1F679BA0" w14:textId="6F5BDB2F" w:rsidR="00A40430" w:rsidRDefault="00A40430" w:rsidP="00163307">
      <w:pPr>
        <w:pStyle w:val="ListParagraph"/>
        <w:numPr>
          <w:ilvl w:val="1"/>
          <w:numId w:val="4"/>
        </w:numPr>
        <w:spacing w:line="240" w:lineRule="auto"/>
        <w:jc w:val="both"/>
        <w:rPr>
          <w:rFonts w:ascii="Times New Roman" w:hAnsi="Times New Roman" w:cs="Times New Roman"/>
          <w:sz w:val="24"/>
          <w:szCs w:val="24"/>
        </w:rPr>
      </w:pPr>
      <w:r>
        <w:rPr>
          <w:rFonts w:ascii="Times New Roman" w:hAnsi="Times New Roman" w:cs="Times New Roman"/>
          <w:sz w:val="24"/>
          <w:szCs w:val="24"/>
        </w:rPr>
        <w:t>Functionalities:</w:t>
      </w:r>
      <w:ins w:id="1" w:author="MALYUN" w:date="2018-02-20T11:40:00Z">
        <w:r w:rsidR="007D3F4C">
          <w:rPr>
            <w:rFonts w:ascii="Times New Roman" w:hAnsi="Times New Roman" w:cs="Times New Roman"/>
            <w:sz w:val="24"/>
            <w:szCs w:val="24"/>
          </w:rPr>
          <w:t>( staff l</w:t>
        </w:r>
      </w:ins>
      <w:ins w:id="2" w:author="MALYUN" w:date="2018-02-20T11:41:00Z">
        <w:r w:rsidR="007D3F4C">
          <w:rPr>
            <w:rFonts w:ascii="Times New Roman" w:hAnsi="Times New Roman" w:cs="Times New Roman"/>
            <w:sz w:val="24"/>
            <w:szCs w:val="24"/>
          </w:rPr>
          <w:t>ogin page, Notices section, Lecturers’ timetable, class timetable)</w:t>
        </w:r>
      </w:ins>
      <w:bookmarkStart w:id="3" w:name="_GoBack"/>
      <w:bookmarkEnd w:id="3"/>
    </w:p>
    <w:p w14:paraId="5E83526E" w14:textId="581494CB" w:rsidR="00A40430" w:rsidRPr="00163307" w:rsidRDefault="00163307" w:rsidP="00163307">
      <w:pPr>
        <w:pStyle w:val="ListParagraph"/>
        <w:numPr>
          <w:ilvl w:val="0"/>
          <w:numId w:val="4"/>
        </w:numPr>
        <w:spacing w:line="240" w:lineRule="auto"/>
        <w:jc w:val="both"/>
        <w:rPr>
          <w:rFonts w:ascii="Times New Roman" w:hAnsi="Times New Roman" w:cs="Times New Roman"/>
          <w:sz w:val="24"/>
          <w:szCs w:val="24"/>
        </w:rPr>
      </w:pPr>
      <w:r>
        <w:rPr>
          <w:rFonts w:ascii="Times New Roman" w:hAnsi="Times New Roman" w:cs="Times New Roman"/>
          <w:sz w:val="24"/>
          <w:szCs w:val="24"/>
        </w:rPr>
        <w:t>Results of validation through input of a timetable from one of the schools at TU-K (E.g. school of computing and information technologies)</w:t>
      </w:r>
    </w:p>
    <w:p w14:paraId="6E3E4D73" w14:textId="21DAE487" w:rsidR="007C7F5D" w:rsidRDefault="007C7F5D" w:rsidP="007C7F5D">
      <w:pPr>
        <w:spacing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Justification </w:t>
      </w:r>
    </w:p>
    <w:p w14:paraId="657DE668" w14:textId="007D104B" w:rsidR="007C7F5D" w:rsidRPr="007C7F5D" w:rsidRDefault="007C7F5D" w:rsidP="007C7F5D">
      <w:pPr>
        <w:spacing w:line="240" w:lineRule="auto"/>
        <w:jc w:val="both"/>
        <w:rPr>
          <w:rFonts w:ascii="Times New Roman" w:hAnsi="Times New Roman" w:cs="Times New Roman"/>
          <w:b/>
          <w:sz w:val="24"/>
          <w:szCs w:val="24"/>
        </w:rPr>
      </w:pPr>
      <w:r w:rsidRPr="00720794">
        <w:rPr>
          <w:rFonts w:ascii="Times New Roman" w:hAnsi="Times New Roman" w:cs="Times New Roman"/>
          <w:sz w:val="24"/>
          <w:szCs w:val="24"/>
        </w:rPr>
        <w:t xml:space="preserve">The primary beneficiaries of </w:t>
      </w:r>
      <w:r>
        <w:rPr>
          <w:rFonts w:ascii="Times New Roman" w:hAnsi="Times New Roman" w:cs="Times New Roman"/>
          <w:sz w:val="24"/>
          <w:szCs w:val="24"/>
        </w:rPr>
        <w:t>the eTimetable</w:t>
      </w:r>
      <w:r w:rsidRPr="00720794">
        <w:rPr>
          <w:rFonts w:ascii="Times New Roman" w:hAnsi="Times New Roman" w:cs="Times New Roman"/>
          <w:sz w:val="24"/>
          <w:szCs w:val="24"/>
        </w:rPr>
        <w:t xml:space="preserve"> will </w:t>
      </w:r>
      <w:r>
        <w:rPr>
          <w:rFonts w:ascii="Times New Roman" w:hAnsi="Times New Roman" w:cs="Times New Roman"/>
          <w:sz w:val="24"/>
          <w:szCs w:val="24"/>
        </w:rPr>
        <w:t xml:space="preserve">students and lecturers </w:t>
      </w:r>
      <w:r w:rsidRPr="00720794">
        <w:rPr>
          <w:rFonts w:ascii="Times New Roman" w:hAnsi="Times New Roman" w:cs="Times New Roman"/>
          <w:sz w:val="24"/>
          <w:szCs w:val="24"/>
        </w:rPr>
        <w:t xml:space="preserve">who </w:t>
      </w:r>
      <w:r w:rsidR="00F063A6">
        <w:rPr>
          <w:rFonts w:ascii="Times New Roman" w:hAnsi="Times New Roman" w:cs="Times New Roman"/>
          <w:sz w:val="24"/>
          <w:szCs w:val="24"/>
        </w:rPr>
        <w:t>rely heavily on the timetable for their daily activities</w:t>
      </w:r>
      <w:r w:rsidRPr="00720794">
        <w:rPr>
          <w:rFonts w:ascii="Times New Roman" w:hAnsi="Times New Roman" w:cs="Times New Roman"/>
          <w:sz w:val="24"/>
          <w:szCs w:val="24"/>
        </w:rPr>
        <w:t xml:space="preserve">. These people require </w:t>
      </w:r>
      <w:r w:rsidR="00F063A6">
        <w:rPr>
          <w:rFonts w:ascii="Times New Roman" w:hAnsi="Times New Roman" w:cs="Times New Roman"/>
          <w:sz w:val="24"/>
          <w:szCs w:val="24"/>
        </w:rPr>
        <w:t>an organized and neat timetable that is accessible to them even when they are not in the school compound.</w:t>
      </w:r>
      <w:r w:rsidRPr="00720794">
        <w:rPr>
          <w:rFonts w:ascii="Times New Roman" w:hAnsi="Times New Roman" w:cs="Times New Roman"/>
          <w:sz w:val="24"/>
          <w:szCs w:val="24"/>
        </w:rPr>
        <w:t xml:space="preserve"> </w:t>
      </w:r>
      <w:r w:rsidR="00F063A6">
        <w:rPr>
          <w:rFonts w:ascii="Times New Roman" w:hAnsi="Times New Roman" w:cs="Times New Roman"/>
          <w:sz w:val="24"/>
          <w:szCs w:val="24"/>
        </w:rPr>
        <w:t>TUK eTimetable</w:t>
      </w:r>
      <w:r w:rsidRPr="00720794">
        <w:rPr>
          <w:rFonts w:ascii="Times New Roman" w:hAnsi="Times New Roman" w:cs="Times New Roman"/>
          <w:sz w:val="24"/>
          <w:szCs w:val="24"/>
        </w:rPr>
        <w:t xml:space="preserve"> will offer its users with the ability</w:t>
      </w:r>
      <w:r w:rsidR="00F063A6">
        <w:rPr>
          <w:rFonts w:ascii="Times New Roman" w:hAnsi="Times New Roman" w:cs="Times New Roman"/>
          <w:sz w:val="24"/>
          <w:szCs w:val="24"/>
        </w:rPr>
        <w:t xml:space="preserve"> to easily</w:t>
      </w:r>
      <w:r w:rsidRPr="00720794">
        <w:rPr>
          <w:rFonts w:ascii="Times New Roman" w:hAnsi="Times New Roman" w:cs="Times New Roman"/>
          <w:sz w:val="24"/>
          <w:szCs w:val="24"/>
        </w:rPr>
        <w:t xml:space="preserve"> </w:t>
      </w:r>
      <w:r w:rsidR="00F063A6">
        <w:rPr>
          <w:rFonts w:ascii="Times New Roman" w:hAnsi="Times New Roman" w:cs="Times New Roman"/>
          <w:sz w:val="24"/>
          <w:szCs w:val="24"/>
        </w:rPr>
        <w:t>view only the section of the timetable that is useful to them.</w:t>
      </w:r>
    </w:p>
    <w:p w14:paraId="038E1D95" w14:textId="769C9CC8" w:rsidR="00B6042D" w:rsidRDefault="00F063A6" w:rsidP="00FA73DE">
      <w:pPr>
        <w:spacing w:line="240" w:lineRule="auto"/>
        <w:jc w:val="both"/>
        <w:rPr>
          <w:rFonts w:ascii="Times New Roman" w:hAnsi="Times New Roman" w:cs="Times New Roman"/>
          <w:b/>
          <w:sz w:val="24"/>
          <w:szCs w:val="24"/>
        </w:rPr>
      </w:pPr>
      <w:r>
        <w:rPr>
          <w:rFonts w:ascii="Times New Roman" w:hAnsi="Times New Roman" w:cs="Times New Roman"/>
          <w:b/>
          <w:sz w:val="24"/>
          <w:szCs w:val="24"/>
        </w:rPr>
        <w:lastRenderedPageBreak/>
        <w:t>Scope of the proposed system</w:t>
      </w:r>
    </w:p>
    <w:p w14:paraId="4D5129B0" w14:textId="752C1243" w:rsidR="00F063A6" w:rsidRDefault="00F063A6" w:rsidP="00FA73DE">
      <w:pPr>
        <w:spacing w:line="240" w:lineRule="auto"/>
        <w:jc w:val="both"/>
        <w:rPr>
          <w:rFonts w:ascii="Times New Roman" w:hAnsi="Times New Roman" w:cs="Times New Roman"/>
          <w:sz w:val="24"/>
          <w:szCs w:val="24"/>
        </w:rPr>
      </w:pPr>
      <w:r w:rsidRPr="00720794">
        <w:rPr>
          <w:rFonts w:ascii="Times New Roman" w:hAnsi="Times New Roman" w:cs="Times New Roman"/>
          <w:sz w:val="24"/>
          <w:szCs w:val="24"/>
        </w:rPr>
        <w:t xml:space="preserve">This project proposes to cover its study only on </w:t>
      </w:r>
      <w:r w:rsidR="00DA7091">
        <w:rPr>
          <w:rFonts w:ascii="Times New Roman" w:hAnsi="Times New Roman" w:cs="Times New Roman"/>
          <w:sz w:val="24"/>
          <w:szCs w:val="24"/>
        </w:rPr>
        <w:t>tackling the technical university of Kenya school of computing timetabling problem and w</w:t>
      </w:r>
      <w:r w:rsidR="00D03B0C">
        <w:rPr>
          <w:rFonts w:ascii="Times New Roman" w:hAnsi="Times New Roman" w:cs="Times New Roman"/>
          <w:sz w:val="24"/>
          <w:szCs w:val="24"/>
        </w:rPr>
        <w:t>ill not consider exam scheduling.</w:t>
      </w:r>
    </w:p>
    <w:p w14:paraId="668EA5C5" w14:textId="097A671D" w:rsidR="00F063A6" w:rsidRDefault="00F063A6" w:rsidP="00FA73DE">
      <w:pPr>
        <w:spacing w:line="240" w:lineRule="auto"/>
        <w:jc w:val="both"/>
        <w:rPr>
          <w:rFonts w:ascii="Times New Roman" w:hAnsi="Times New Roman" w:cs="Times New Roman"/>
          <w:sz w:val="24"/>
          <w:szCs w:val="24"/>
        </w:rPr>
      </w:pPr>
    </w:p>
    <w:p w14:paraId="37D27045" w14:textId="7E24CFBF" w:rsidR="00F063A6" w:rsidRPr="00F063A6" w:rsidRDefault="00F063A6" w:rsidP="00FA73DE">
      <w:pPr>
        <w:spacing w:line="240" w:lineRule="auto"/>
        <w:jc w:val="both"/>
        <w:rPr>
          <w:rFonts w:ascii="Times New Roman" w:hAnsi="Times New Roman" w:cs="Times New Roman"/>
          <w:b/>
          <w:sz w:val="24"/>
          <w:szCs w:val="24"/>
        </w:rPr>
      </w:pPr>
      <w:r w:rsidRPr="00F063A6">
        <w:rPr>
          <w:rFonts w:ascii="Times New Roman" w:hAnsi="Times New Roman" w:cs="Times New Roman"/>
          <w:b/>
          <w:sz w:val="24"/>
          <w:szCs w:val="24"/>
        </w:rPr>
        <w:t xml:space="preserve">Assumptions </w:t>
      </w:r>
    </w:p>
    <w:p w14:paraId="2345F5C6" w14:textId="5723458A" w:rsidR="00F063A6" w:rsidRDefault="00F063A6" w:rsidP="00F063A6">
      <w:pPr>
        <w:jc w:val="both"/>
        <w:rPr>
          <w:rFonts w:ascii="Times New Roman" w:hAnsi="Times New Roman" w:cs="Times New Roman"/>
          <w:sz w:val="24"/>
          <w:szCs w:val="24"/>
        </w:rPr>
      </w:pPr>
      <w:r w:rsidRPr="00720794">
        <w:rPr>
          <w:rFonts w:ascii="Times New Roman" w:hAnsi="Times New Roman" w:cs="Times New Roman"/>
          <w:sz w:val="24"/>
          <w:szCs w:val="24"/>
        </w:rPr>
        <w:t xml:space="preserve">This study assumed </w:t>
      </w:r>
      <w:r>
        <w:rPr>
          <w:rFonts w:ascii="Times New Roman" w:hAnsi="Times New Roman" w:cs="Times New Roman"/>
          <w:sz w:val="24"/>
          <w:szCs w:val="24"/>
        </w:rPr>
        <w:t>lecturers and students have access</w:t>
      </w:r>
      <w:r w:rsidRPr="00720794">
        <w:rPr>
          <w:rFonts w:ascii="Times New Roman" w:hAnsi="Times New Roman" w:cs="Times New Roman"/>
          <w:sz w:val="24"/>
          <w:szCs w:val="24"/>
        </w:rPr>
        <w:t xml:space="preserve"> </w:t>
      </w:r>
      <w:r>
        <w:rPr>
          <w:rFonts w:ascii="Times New Roman" w:hAnsi="Times New Roman" w:cs="Times New Roman"/>
          <w:sz w:val="24"/>
          <w:szCs w:val="24"/>
        </w:rPr>
        <w:t>to</w:t>
      </w:r>
      <w:r w:rsidRPr="00720794">
        <w:rPr>
          <w:rFonts w:ascii="Times New Roman" w:hAnsi="Times New Roman" w:cs="Times New Roman"/>
          <w:sz w:val="24"/>
          <w:szCs w:val="24"/>
        </w:rPr>
        <w:t xml:space="preserve"> 2G and 3G mobile technology and that </w:t>
      </w:r>
      <w:r>
        <w:rPr>
          <w:rFonts w:ascii="Times New Roman" w:hAnsi="Times New Roman" w:cs="Times New Roman"/>
          <w:sz w:val="24"/>
          <w:szCs w:val="24"/>
        </w:rPr>
        <w:t xml:space="preserve">they </w:t>
      </w:r>
      <w:r w:rsidRPr="00720794">
        <w:rPr>
          <w:rFonts w:ascii="Times New Roman" w:hAnsi="Times New Roman" w:cs="Times New Roman"/>
          <w:sz w:val="24"/>
          <w:szCs w:val="24"/>
        </w:rPr>
        <w:t>all own at least a smart phone or personal computer to access the internet.</w:t>
      </w:r>
    </w:p>
    <w:p w14:paraId="4CED6250" w14:textId="13CC022D" w:rsidR="000F671E" w:rsidRDefault="000F671E" w:rsidP="00F063A6">
      <w:pPr>
        <w:jc w:val="both"/>
        <w:rPr>
          <w:rFonts w:ascii="Times New Roman" w:hAnsi="Times New Roman" w:cs="Times New Roman"/>
          <w:sz w:val="24"/>
          <w:szCs w:val="24"/>
        </w:rPr>
      </w:pPr>
    </w:p>
    <w:p w14:paraId="147C2D53" w14:textId="7AE38CBC" w:rsidR="00D15F30" w:rsidRDefault="00D15F30" w:rsidP="00F063A6">
      <w:pPr>
        <w:jc w:val="both"/>
        <w:rPr>
          <w:rFonts w:ascii="Times New Roman" w:hAnsi="Times New Roman" w:cs="Times New Roman"/>
          <w:sz w:val="24"/>
          <w:szCs w:val="24"/>
        </w:rPr>
      </w:pPr>
    </w:p>
    <w:p w14:paraId="069B025C" w14:textId="03B632DB" w:rsidR="00D15F30" w:rsidRDefault="00D15F30" w:rsidP="00F063A6">
      <w:pPr>
        <w:jc w:val="both"/>
        <w:rPr>
          <w:rFonts w:ascii="Times New Roman" w:hAnsi="Times New Roman" w:cs="Times New Roman"/>
          <w:sz w:val="24"/>
          <w:szCs w:val="24"/>
        </w:rPr>
      </w:pPr>
    </w:p>
    <w:p w14:paraId="7FC9AE35" w14:textId="77777777" w:rsidR="00D15F30" w:rsidRDefault="00D15F30" w:rsidP="00F063A6">
      <w:pPr>
        <w:jc w:val="both"/>
        <w:rPr>
          <w:rFonts w:ascii="Times New Roman" w:hAnsi="Times New Roman" w:cs="Times New Roman"/>
          <w:sz w:val="24"/>
          <w:szCs w:val="24"/>
        </w:rPr>
      </w:pPr>
    </w:p>
    <w:p w14:paraId="6986F626" w14:textId="788FA635" w:rsidR="000F671E" w:rsidRPr="00D15F30" w:rsidRDefault="000F671E" w:rsidP="00F063A6">
      <w:pPr>
        <w:jc w:val="both"/>
        <w:rPr>
          <w:rFonts w:ascii="Times New Roman" w:hAnsi="Times New Roman" w:cs="Times New Roman"/>
          <w:b/>
          <w:sz w:val="24"/>
          <w:szCs w:val="24"/>
        </w:rPr>
      </w:pPr>
      <w:r w:rsidRPr="00D15F30">
        <w:rPr>
          <w:rFonts w:ascii="Times New Roman" w:hAnsi="Times New Roman" w:cs="Times New Roman"/>
          <w:b/>
          <w:sz w:val="24"/>
          <w:szCs w:val="24"/>
        </w:rPr>
        <w:t xml:space="preserve">References </w:t>
      </w:r>
    </w:p>
    <w:p w14:paraId="39E8386A" w14:textId="17B66FE8" w:rsidR="000F671E" w:rsidRPr="000F671E" w:rsidRDefault="000F671E" w:rsidP="000F671E">
      <w:pPr>
        <w:pStyle w:val="ListParagraph"/>
        <w:numPr>
          <w:ilvl w:val="0"/>
          <w:numId w:val="3"/>
        </w:numPr>
        <w:jc w:val="both"/>
        <w:rPr>
          <w:rStyle w:val="fontstyle01"/>
          <w:color w:val="auto"/>
        </w:rPr>
      </w:pPr>
      <w:r>
        <w:rPr>
          <w:rStyle w:val="fontstyle01"/>
        </w:rPr>
        <w:t>T. B. Cooper and J. H. Kingston (1993), The solution of real instances of the timetabling</w:t>
      </w:r>
      <w:r>
        <w:rPr>
          <w:color w:val="000000"/>
        </w:rPr>
        <w:br/>
      </w:r>
      <w:r>
        <w:rPr>
          <w:rStyle w:val="fontstyle01"/>
        </w:rPr>
        <w:t>problem. The Computer Journal, 36(7):645-653.</w:t>
      </w:r>
    </w:p>
    <w:p w14:paraId="4CEFC30A" w14:textId="01956002" w:rsidR="000F671E" w:rsidRPr="00B65538" w:rsidRDefault="000F671E" w:rsidP="000F671E">
      <w:pPr>
        <w:pStyle w:val="ListParagraph"/>
        <w:numPr>
          <w:ilvl w:val="0"/>
          <w:numId w:val="3"/>
        </w:numPr>
        <w:jc w:val="both"/>
        <w:rPr>
          <w:rStyle w:val="fontstyle01"/>
          <w:color w:val="auto"/>
        </w:rPr>
      </w:pPr>
      <w:r>
        <w:rPr>
          <w:rStyle w:val="fontstyle01"/>
        </w:rPr>
        <w:t>Costa. A (1994), tabu search algorithm for computing an operational timetable. European</w:t>
      </w:r>
      <w:r>
        <w:rPr>
          <w:color w:val="000000"/>
        </w:rPr>
        <w:br/>
      </w:r>
      <w:r>
        <w:rPr>
          <w:rStyle w:val="fontstyle01"/>
        </w:rPr>
        <w:t>Journal of Operational Research, 76:98-110.</w:t>
      </w:r>
    </w:p>
    <w:p w14:paraId="5A90DC74" w14:textId="4FAB597D" w:rsidR="00B65538" w:rsidRPr="000F671E" w:rsidRDefault="00B65538" w:rsidP="000F671E">
      <w:pPr>
        <w:pStyle w:val="ListParagraph"/>
        <w:numPr>
          <w:ilvl w:val="0"/>
          <w:numId w:val="3"/>
        </w:numPr>
        <w:jc w:val="both"/>
        <w:rPr>
          <w:rFonts w:ascii="Times New Roman" w:hAnsi="Times New Roman" w:cs="Times New Roman"/>
          <w:sz w:val="24"/>
          <w:szCs w:val="24"/>
        </w:rPr>
      </w:pPr>
      <w:r w:rsidRPr="00485323">
        <w:rPr>
          <w:color w:val="333333"/>
        </w:rPr>
        <w:t>H. A. (2015). School Timetabling in Theory and Practice (Doctoral dissertation, UMEA</w:t>
      </w:r>
      <w:r>
        <w:rPr>
          <w:color w:val="333333"/>
          <w:shd w:val="clear" w:color="auto" w:fill="FFE7AF"/>
        </w:rPr>
        <w:t xml:space="preserve"> </w:t>
      </w:r>
      <w:r w:rsidRPr="00485323">
        <w:rPr>
          <w:color w:val="333333"/>
        </w:rPr>
        <w:t>UNIVERSITET) [Abstract].</w:t>
      </w:r>
    </w:p>
    <w:p w14:paraId="23EF02AA" w14:textId="77777777" w:rsidR="00F063A6" w:rsidRPr="00B6042D" w:rsidRDefault="00F063A6" w:rsidP="00FA73DE">
      <w:pPr>
        <w:spacing w:line="240" w:lineRule="auto"/>
        <w:jc w:val="both"/>
        <w:rPr>
          <w:rFonts w:ascii="Times New Roman" w:hAnsi="Times New Roman" w:cs="Times New Roman"/>
          <w:b/>
          <w:sz w:val="24"/>
          <w:szCs w:val="24"/>
        </w:rPr>
      </w:pPr>
    </w:p>
    <w:p w14:paraId="3F83DE2B" w14:textId="5885A351" w:rsidR="006B211F" w:rsidRDefault="006B211F">
      <w:pPr>
        <w:rPr>
          <w:rStyle w:val="fontstyle01"/>
        </w:rPr>
      </w:pPr>
    </w:p>
    <w:p w14:paraId="6165141D" w14:textId="77777777" w:rsidR="006B211F" w:rsidRPr="006B211F" w:rsidRDefault="006B211F">
      <w:pPr>
        <w:rPr>
          <w:rStyle w:val="fontstyle01"/>
          <w:b/>
        </w:rPr>
      </w:pPr>
    </w:p>
    <w:p w14:paraId="65F9C676" w14:textId="3A3F8D43" w:rsidR="00BA2008" w:rsidRDefault="00BA2008"/>
    <w:p w14:paraId="111C0B97" w14:textId="0291F8BC" w:rsidR="006B211F" w:rsidRDefault="006B211F"/>
    <w:sectPr w:rsidR="006B21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82532D"/>
    <w:multiLevelType w:val="hybridMultilevel"/>
    <w:tmpl w:val="68503BF6"/>
    <w:lvl w:ilvl="0" w:tplc="CA385056">
      <w:start w:val="1"/>
      <w:numFmt w:val="lowerRoman"/>
      <w:lvlText w:val="(%1)"/>
      <w:lvlJc w:val="left"/>
      <w:pPr>
        <w:ind w:left="153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47DA361E"/>
    <w:multiLevelType w:val="hybridMultilevel"/>
    <w:tmpl w:val="CE8A3E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717381"/>
    <w:multiLevelType w:val="hybridMultilevel"/>
    <w:tmpl w:val="ADF4E80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9251A6"/>
    <w:multiLevelType w:val="hybridMultilevel"/>
    <w:tmpl w:val="67C462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LYUN">
    <w15:presenceInfo w15:providerId="None" w15:userId="MALYU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D87"/>
    <w:rsid w:val="000C5484"/>
    <w:rsid w:val="000F671E"/>
    <w:rsid w:val="00163307"/>
    <w:rsid w:val="00207D22"/>
    <w:rsid w:val="00485323"/>
    <w:rsid w:val="00515DC5"/>
    <w:rsid w:val="00693D87"/>
    <w:rsid w:val="006B211F"/>
    <w:rsid w:val="00756BAC"/>
    <w:rsid w:val="00797FE7"/>
    <w:rsid w:val="007A60FB"/>
    <w:rsid w:val="007C7F5D"/>
    <w:rsid w:val="007D3F4C"/>
    <w:rsid w:val="008B38C0"/>
    <w:rsid w:val="009B1EC5"/>
    <w:rsid w:val="00A40430"/>
    <w:rsid w:val="00B237A0"/>
    <w:rsid w:val="00B6042D"/>
    <w:rsid w:val="00B65538"/>
    <w:rsid w:val="00B66B52"/>
    <w:rsid w:val="00B90A8E"/>
    <w:rsid w:val="00BA2008"/>
    <w:rsid w:val="00CA2B90"/>
    <w:rsid w:val="00D03B0C"/>
    <w:rsid w:val="00D15F30"/>
    <w:rsid w:val="00D602FB"/>
    <w:rsid w:val="00DA7091"/>
    <w:rsid w:val="00E8150E"/>
    <w:rsid w:val="00F063A6"/>
    <w:rsid w:val="00F06461"/>
    <w:rsid w:val="00FA73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26392"/>
  <w15:docId w15:val="{C960DF17-B5DE-4066-8790-3EBE7794C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FA73D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693D87"/>
    <w:rPr>
      <w:rFonts w:ascii="Times New Roman" w:hAnsi="Times New Roman" w:cs="Times New Roman" w:hint="default"/>
      <w:b w:val="0"/>
      <w:bCs w:val="0"/>
      <w:i w:val="0"/>
      <w:iCs w:val="0"/>
      <w:color w:val="000000"/>
      <w:sz w:val="24"/>
      <w:szCs w:val="24"/>
    </w:rPr>
  </w:style>
  <w:style w:type="character" w:customStyle="1" w:styleId="Heading2Char">
    <w:name w:val="Heading 2 Char"/>
    <w:basedOn w:val="DefaultParagraphFont"/>
    <w:link w:val="Heading2"/>
    <w:uiPriority w:val="9"/>
    <w:rsid w:val="00FA73D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C7F5D"/>
    <w:pPr>
      <w:ind w:left="720"/>
      <w:contextualSpacing/>
    </w:pPr>
  </w:style>
  <w:style w:type="paragraph" w:styleId="BalloonText">
    <w:name w:val="Balloon Text"/>
    <w:basedOn w:val="Normal"/>
    <w:link w:val="BalloonTextChar"/>
    <w:uiPriority w:val="99"/>
    <w:semiHidden/>
    <w:unhideWhenUsed/>
    <w:rsid w:val="00A404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043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1225</TotalTime>
  <Pages>4</Pages>
  <Words>808</Words>
  <Characters>4607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MALYUN</dc:creator>
  <cp:keywords/>
  <dc:description/>
  <cp:lastModifiedBy>MALYUN</cp:lastModifiedBy>
  <cp:revision>1</cp:revision>
  <dcterms:created xsi:type="dcterms:W3CDTF">2018-02-19T08:22:00Z</dcterms:created>
  <dcterms:modified xsi:type="dcterms:W3CDTF">2018-02-20T08:42:00Z</dcterms:modified>
</cp:coreProperties>
</file>